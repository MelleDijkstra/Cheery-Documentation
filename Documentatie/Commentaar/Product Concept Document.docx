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3298470"/>
        <w:docPartObj>
          <w:docPartGallery w:val="Cover Pages"/>
          <w:docPartUnique/>
        </w:docPartObj>
      </w:sdtPr>
      <w:sdtEndPr>
        <w:rPr>
          <w:rFonts w:eastAsia="Arial" w:cs="Arial"/>
          <w:b/>
          <w:spacing w:val="1"/>
          <w:sz w:val="28"/>
          <w:szCs w:val="28"/>
        </w:rPr>
      </w:sdtEndPr>
      <w:sdtContent>
        <w:p w:rsidR="00F35B83" w:rsidRDefault="00F35B83">
          <w:r>
            <w:rPr>
              <w:noProof/>
              <w:lang w:val="nl-NL" w:eastAsia="nl-NL"/>
            </w:rPr>
            <mc:AlternateContent>
              <mc:Choice Requires="wpg">
                <w:drawing>
                  <wp:anchor distT="0" distB="0" distL="114300" distR="114300" simplePos="0" relativeHeight="2516761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D34B60" id="Group 149" o:spid="_x0000_s1026" style="position:absolute;margin-left:0;margin-top:0;width:8in;height:95.7pt;z-index:2516761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val="nl-NL" w:eastAsia="nl-NL"/>
            </w:rPr>
            <mc:AlternateContent>
              <mc:Choice Requires="wps">
                <w:drawing>
                  <wp:anchor distT="0" distB="0" distL="114300" distR="114300" simplePos="0" relativeHeight="2516741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1473E" w:rsidRDefault="0091473E">
                                    <w:pPr>
                                      <w:pStyle w:val="NoSpacing"/>
                                      <w:jc w:val="right"/>
                                      <w:rPr>
                                        <w:color w:val="595959" w:themeColor="text1" w:themeTint="A6"/>
                                        <w:sz w:val="28"/>
                                        <w:szCs w:val="28"/>
                                      </w:rPr>
                                    </w:pPr>
                                    <w:r>
                                      <w:rPr>
                                        <w:color w:val="595959" w:themeColor="text1" w:themeTint="A6"/>
                                        <w:sz w:val="28"/>
                                        <w:szCs w:val="28"/>
                                      </w:rPr>
                                      <w:t>Melle Dijkstra</w:t>
                                    </w:r>
                                  </w:p>
                                </w:sdtContent>
                              </w:sdt>
                              <w:p w:rsidR="0091473E" w:rsidRDefault="001C561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473E">
                                      <w:rPr>
                                        <w:color w:val="595959" w:themeColor="text1" w:themeTint="A6"/>
                                        <w:sz w:val="18"/>
                                        <w:szCs w:val="18"/>
                                      </w:rPr>
                                      <w:t>melle210202@gmail.com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41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1473E" w:rsidRDefault="0091473E">
                              <w:pPr>
                                <w:pStyle w:val="NoSpacing"/>
                                <w:jc w:val="right"/>
                                <w:rPr>
                                  <w:color w:val="595959" w:themeColor="text1" w:themeTint="A6"/>
                                  <w:sz w:val="28"/>
                                  <w:szCs w:val="28"/>
                                </w:rPr>
                              </w:pPr>
                              <w:r>
                                <w:rPr>
                                  <w:color w:val="595959" w:themeColor="text1" w:themeTint="A6"/>
                                  <w:sz w:val="28"/>
                                  <w:szCs w:val="28"/>
                                </w:rPr>
                                <w:t>Melle Dijkstra</w:t>
                              </w:r>
                            </w:p>
                          </w:sdtContent>
                        </w:sdt>
                        <w:p w:rsidR="0091473E" w:rsidRDefault="00270E0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473E">
                                <w:rPr>
                                  <w:color w:val="595959" w:themeColor="text1" w:themeTint="A6"/>
                                  <w:sz w:val="18"/>
                                  <w:szCs w:val="18"/>
                                </w:rPr>
                                <w:t>melle210202@gmail.com</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51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73E" w:rsidRPr="005D6062" w:rsidRDefault="0091473E">
                                <w:pPr>
                                  <w:pStyle w:val="NoSpacing"/>
                                  <w:jc w:val="right"/>
                                  <w:rPr>
                                    <w:color w:val="4F81BD" w:themeColor="accent1"/>
                                    <w:sz w:val="28"/>
                                    <w:szCs w:val="28"/>
                                  </w:rPr>
                                </w:pPr>
                                <w:r w:rsidRPr="005D6062">
                                  <w:rPr>
                                    <w:color w:val="4F81BD" w:themeColor="accent1"/>
                                    <w:sz w:val="28"/>
                                    <w:szCs w:val="28"/>
                                  </w:rPr>
                                  <w:t>Description</w:t>
                                </w:r>
                              </w:p>
                              <w:p w:rsidR="0091473E" w:rsidRPr="005D6062" w:rsidRDefault="0091473E" w:rsidP="005D6062">
                                <w:pPr>
                                  <w:pStyle w:val="NoSpacing"/>
                                  <w:jc w:val="right"/>
                                  <w:rPr>
                                    <w:color w:val="595959" w:themeColor="text1" w:themeTint="A6"/>
                                  </w:rPr>
                                </w:pPr>
                                <w:r w:rsidRPr="005D6062">
                                  <w:rPr>
                                    <w:color w:val="595959" w:themeColor="text1" w:themeTint="A6"/>
                                  </w:rPr>
                                  <w:t>This document describes in general what the product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751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1473E" w:rsidRPr="005D6062" w:rsidRDefault="0091473E">
                          <w:pPr>
                            <w:pStyle w:val="NoSpacing"/>
                            <w:jc w:val="right"/>
                            <w:rPr>
                              <w:color w:val="4F81BD" w:themeColor="accent1"/>
                              <w:sz w:val="28"/>
                              <w:szCs w:val="28"/>
                            </w:rPr>
                          </w:pPr>
                          <w:r w:rsidRPr="005D6062">
                            <w:rPr>
                              <w:color w:val="4F81BD" w:themeColor="accent1"/>
                              <w:sz w:val="28"/>
                              <w:szCs w:val="28"/>
                            </w:rPr>
                            <w:t>Description</w:t>
                          </w:r>
                        </w:p>
                        <w:p w:rsidR="0091473E" w:rsidRPr="005D6062" w:rsidRDefault="0091473E" w:rsidP="005D6062">
                          <w:pPr>
                            <w:pStyle w:val="NoSpacing"/>
                            <w:jc w:val="right"/>
                            <w:rPr>
                              <w:color w:val="595959" w:themeColor="text1" w:themeTint="A6"/>
                            </w:rPr>
                          </w:pPr>
                          <w:r w:rsidRPr="005D6062">
                            <w:rPr>
                              <w:color w:val="595959" w:themeColor="text1" w:themeTint="A6"/>
                            </w:rPr>
                            <w:t>This document describes in general what the product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30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73E" w:rsidRDefault="001C561B">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473E">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1473E" w:rsidRDefault="0091473E">
                                    <w:pPr>
                                      <w:jc w:val="right"/>
                                      <w:rPr>
                                        <w:smallCaps/>
                                        <w:color w:val="404040" w:themeColor="text1" w:themeTint="BF"/>
                                        <w:sz w:val="36"/>
                                        <w:szCs w:val="36"/>
                                      </w:rPr>
                                    </w:pPr>
                                    <w:r>
                                      <w:rPr>
                                        <w:color w:val="404040" w:themeColor="text1" w:themeTint="BF"/>
                                        <w:sz w:val="36"/>
                                        <w:szCs w:val="36"/>
                                      </w:rPr>
                                      <w:t>Graduation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730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1473E" w:rsidRDefault="00270E0E">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473E">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1473E" w:rsidRDefault="0091473E">
                              <w:pPr>
                                <w:jc w:val="right"/>
                                <w:rPr>
                                  <w:smallCaps/>
                                  <w:color w:val="404040" w:themeColor="text1" w:themeTint="BF"/>
                                  <w:sz w:val="36"/>
                                  <w:szCs w:val="36"/>
                                </w:rPr>
                              </w:pPr>
                              <w:r>
                                <w:rPr>
                                  <w:color w:val="404040" w:themeColor="text1" w:themeTint="BF"/>
                                  <w:sz w:val="36"/>
                                  <w:szCs w:val="36"/>
                                </w:rPr>
                                <w:t>Graduation Report</w:t>
                              </w:r>
                            </w:p>
                          </w:sdtContent>
                        </w:sdt>
                      </w:txbxContent>
                    </v:textbox>
                    <w10:wrap type="square" anchorx="page" anchory="page"/>
                  </v:shape>
                </w:pict>
              </mc:Fallback>
            </mc:AlternateContent>
          </w:r>
        </w:p>
        <w:p w:rsidR="00F35B83" w:rsidRDefault="00F35B83">
          <w:pPr>
            <w:rPr>
              <w:rFonts w:eastAsia="Arial" w:cs="Arial"/>
              <w:b/>
              <w:spacing w:val="1"/>
              <w:sz w:val="28"/>
              <w:szCs w:val="28"/>
            </w:rPr>
          </w:pPr>
          <w:r>
            <w:rPr>
              <w:rFonts w:eastAsia="Arial" w:cs="Arial"/>
              <w:b/>
              <w:spacing w:val="1"/>
              <w:sz w:val="28"/>
              <w:szCs w:val="28"/>
            </w:rPr>
            <w:br w:type="page"/>
          </w:r>
        </w:p>
      </w:sdtContent>
    </w:sdt>
    <w:p w:rsidR="00265918" w:rsidRDefault="00CA3618" w:rsidP="008A0C91">
      <w:pPr>
        <w:pStyle w:val="Heading1"/>
        <w:rPr>
          <w:rFonts w:eastAsia="Arial"/>
        </w:rPr>
      </w:pPr>
      <w:bookmarkStart w:id="0" w:name="_Toc430457473"/>
      <w:r>
        <w:rPr>
          <w:rFonts w:eastAsia="Arial"/>
        </w:rPr>
        <w:lastRenderedPageBreak/>
        <w:t>Version</w:t>
      </w:r>
      <w:r w:rsidR="00265918">
        <w:rPr>
          <w:rFonts w:eastAsia="Arial"/>
        </w:rPr>
        <w:t xml:space="preserve"> </w:t>
      </w:r>
      <w:r>
        <w:rPr>
          <w:rFonts w:eastAsia="Arial"/>
        </w:rPr>
        <w:t>Control</w:t>
      </w:r>
      <w:bookmarkEnd w:id="0"/>
    </w:p>
    <w:p w:rsidR="008A0C91" w:rsidRPr="008A0C91" w:rsidRDefault="008A0C91" w:rsidP="008A0C91"/>
    <w:tbl>
      <w:tblPr>
        <w:tblStyle w:val="GridTable4-Accent1"/>
        <w:tblW w:w="0" w:type="auto"/>
        <w:tblLook w:val="04A0" w:firstRow="1" w:lastRow="0" w:firstColumn="1" w:lastColumn="0" w:noHBand="0" w:noVBand="1"/>
      </w:tblPr>
      <w:tblGrid>
        <w:gridCol w:w="2856"/>
        <w:gridCol w:w="2857"/>
        <w:gridCol w:w="2857"/>
      </w:tblGrid>
      <w:tr w:rsidR="0028776E" w:rsidTr="00C74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CA3618" w:rsidP="0091473E">
            <w:pPr>
              <w:spacing w:before="60" w:after="60"/>
              <w:jc w:val="center"/>
              <w:rPr>
                <w:rFonts w:eastAsia="Arial"/>
                <w:sz w:val="24"/>
              </w:rPr>
            </w:pPr>
            <w:r>
              <w:rPr>
                <w:rFonts w:eastAsia="Arial"/>
                <w:sz w:val="24"/>
              </w:rPr>
              <w:t>Version</w:t>
            </w:r>
            <w:r w:rsidR="0028776E" w:rsidRPr="008A0C91">
              <w:rPr>
                <w:rFonts w:eastAsia="Arial"/>
                <w:sz w:val="24"/>
              </w:rPr>
              <w:t xml:space="preserve"> </w:t>
            </w:r>
            <w:r>
              <w:rPr>
                <w:rFonts w:eastAsia="Arial"/>
                <w:sz w:val="24"/>
              </w:rPr>
              <w:t>Number</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Date</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Description of change</w:t>
            </w: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r w:rsidRPr="008A0C91">
              <w:rPr>
                <w:rFonts w:eastAsia="Arial"/>
                <w:sz w:val="24"/>
              </w:rPr>
              <w:t>1.0</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13-9-2015</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 xml:space="preserve">Begin </w:t>
            </w:r>
            <w:r w:rsidR="00CA3618">
              <w:rPr>
                <w:rFonts w:eastAsia="Arial"/>
                <w:sz w:val="24"/>
              </w:rPr>
              <w:t>documentation</w:t>
            </w:r>
          </w:p>
        </w:tc>
      </w:tr>
      <w:tr w:rsidR="0028776E" w:rsidTr="00C74AC8">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p>
        </w:tc>
        <w:tc>
          <w:tcPr>
            <w:tcW w:w="2857" w:type="dxa"/>
          </w:tcPr>
          <w:p w:rsidR="0028776E" w:rsidRPr="008A0C91" w:rsidRDefault="0028776E" w:rsidP="0091473E">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p>
        </w:tc>
        <w:tc>
          <w:tcPr>
            <w:tcW w:w="2857" w:type="dxa"/>
          </w:tcPr>
          <w:p w:rsidR="0028776E" w:rsidRPr="008A0C91" w:rsidRDefault="0028776E" w:rsidP="0091473E">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p>
        </w:tc>
        <w:tc>
          <w:tcPr>
            <w:tcW w:w="2857" w:type="dxa"/>
          </w:tcPr>
          <w:p w:rsidR="0028776E" w:rsidRPr="008A0C91" w:rsidRDefault="0028776E"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p>
        </w:tc>
        <w:tc>
          <w:tcPr>
            <w:tcW w:w="2857" w:type="dxa"/>
          </w:tcPr>
          <w:p w:rsidR="0028776E" w:rsidRPr="008A0C91" w:rsidRDefault="0028776E"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p>
        </w:tc>
      </w:tr>
    </w:tbl>
    <w:p w:rsidR="00265918" w:rsidRDefault="00265918" w:rsidP="00265918">
      <w:pPr>
        <w:rPr>
          <w:rFonts w:eastAsia="Arial"/>
        </w:rPr>
      </w:pPr>
      <w:r>
        <w:rPr>
          <w:rFonts w:eastAsia="Arial"/>
        </w:rPr>
        <w:br w:type="page"/>
      </w:r>
    </w:p>
    <w:bookmarkStart w:id="1" w:name="_Toc430457474" w:displacedByCustomXml="next"/>
    <w:sdt>
      <w:sdtPr>
        <w:rPr>
          <w:rFonts w:ascii="Arial" w:eastAsiaTheme="minorEastAsia" w:hAnsi="Arial" w:cstheme="minorBidi"/>
          <w:color w:val="auto"/>
          <w:sz w:val="22"/>
          <w:szCs w:val="20"/>
        </w:rPr>
        <w:id w:val="225736741"/>
        <w:docPartObj>
          <w:docPartGallery w:val="Table of Contents"/>
          <w:docPartUnique/>
        </w:docPartObj>
      </w:sdtPr>
      <w:sdtEndPr>
        <w:rPr>
          <w:b/>
          <w:bCs/>
          <w:noProof/>
        </w:rPr>
      </w:sdtEndPr>
      <w:sdtContent>
        <w:p w:rsidR="008A0C91" w:rsidRDefault="00CA3618" w:rsidP="008A0C91">
          <w:pPr>
            <w:pStyle w:val="Heading1"/>
          </w:pPr>
          <w:r>
            <w:t>Table of contents</w:t>
          </w:r>
          <w:bookmarkEnd w:id="1"/>
        </w:p>
        <w:p w:rsidR="00FC226B" w:rsidRDefault="008A0C91">
          <w:pPr>
            <w:pStyle w:val="TOC1"/>
            <w:rPr>
              <w:noProof/>
              <w:lang w:val="nl-NL" w:eastAsia="nl-NL"/>
            </w:rPr>
          </w:pPr>
          <w:r>
            <w:fldChar w:fldCharType="begin"/>
          </w:r>
          <w:r>
            <w:instrText xml:space="preserve"> TOC \o "1-3" \h \z \u </w:instrText>
          </w:r>
          <w:r>
            <w:fldChar w:fldCharType="separate"/>
          </w:r>
          <w:hyperlink w:anchor="_Toc430457473" w:history="1">
            <w:r w:rsidR="00FC226B" w:rsidRPr="003311C3">
              <w:rPr>
                <w:rStyle w:val="Hyperlink"/>
                <w:rFonts w:eastAsia="Arial"/>
                <w:noProof/>
              </w:rPr>
              <w:t>1</w:t>
            </w:r>
            <w:r w:rsidR="00FC226B">
              <w:rPr>
                <w:noProof/>
                <w:lang w:val="nl-NL" w:eastAsia="nl-NL"/>
              </w:rPr>
              <w:tab/>
            </w:r>
            <w:r w:rsidR="00FC226B" w:rsidRPr="003311C3">
              <w:rPr>
                <w:rStyle w:val="Hyperlink"/>
                <w:rFonts w:eastAsia="Arial"/>
                <w:noProof/>
              </w:rPr>
              <w:t>Version Control</w:t>
            </w:r>
            <w:r w:rsidR="00FC226B">
              <w:rPr>
                <w:noProof/>
                <w:webHidden/>
              </w:rPr>
              <w:tab/>
            </w:r>
            <w:r w:rsidR="00FC226B">
              <w:rPr>
                <w:noProof/>
                <w:webHidden/>
              </w:rPr>
              <w:fldChar w:fldCharType="begin"/>
            </w:r>
            <w:r w:rsidR="00FC226B">
              <w:rPr>
                <w:noProof/>
                <w:webHidden/>
              </w:rPr>
              <w:instrText xml:space="preserve"> PAGEREF _Toc430457473 \h </w:instrText>
            </w:r>
            <w:r w:rsidR="00FC226B">
              <w:rPr>
                <w:noProof/>
                <w:webHidden/>
              </w:rPr>
            </w:r>
            <w:r w:rsidR="00FC226B">
              <w:rPr>
                <w:noProof/>
                <w:webHidden/>
              </w:rPr>
              <w:fldChar w:fldCharType="separate"/>
            </w:r>
            <w:r w:rsidR="00FC226B">
              <w:rPr>
                <w:noProof/>
                <w:webHidden/>
              </w:rPr>
              <w:t>2</w:t>
            </w:r>
            <w:r w:rsidR="00FC226B">
              <w:rPr>
                <w:noProof/>
                <w:webHidden/>
              </w:rPr>
              <w:fldChar w:fldCharType="end"/>
            </w:r>
          </w:hyperlink>
        </w:p>
        <w:p w:rsidR="00FC226B" w:rsidRDefault="001C561B">
          <w:pPr>
            <w:pStyle w:val="TOC1"/>
            <w:rPr>
              <w:noProof/>
              <w:lang w:val="nl-NL" w:eastAsia="nl-NL"/>
            </w:rPr>
          </w:pPr>
          <w:hyperlink w:anchor="_Toc430457474" w:history="1">
            <w:r w:rsidR="00FC226B" w:rsidRPr="003311C3">
              <w:rPr>
                <w:rStyle w:val="Hyperlink"/>
                <w:noProof/>
              </w:rPr>
              <w:t>2</w:t>
            </w:r>
            <w:r w:rsidR="00FC226B">
              <w:rPr>
                <w:noProof/>
                <w:lang w:val="nl-NL" w:eastAsia="nl-NL"/>
              </w:rPr>
              <w:tab/>
            </w:r>
            <w:r w:rsidR="00FC226B" w:rsidRPr="003311C3">
              <w:rPr>
                <w:rStyle w:val="Hyperlink"/>
                <w:noProof/>
              </w:rPr>
              <w:t>Table of contents</w:t>
            </w:r>
            <w:r w:rsidR="00FC226B">
              <w:rPr>
                <w:noProof/>
                <w:webHidden/>
              </w:rPr>
              <w:tab/>
            </w:r>
            <w:r w:rsidR="00FC226B">
              <w:rPr>
                <w:noProof/>
                <w:webHidden/>
              </w:rPr>
              <w:fldChar w:fldCharType="begin"/>
            </w:r>
            <w:r w:rsidR="00FC226B">
              <w:rPr>
                <w:noProof/>
                <w:webHidden/>
              </w:rPr>
              <w:instrText xml:space="preserve"> PAGEREF _Toc430457474 \h </w:instrText>
            </w:r>
            <w:r w:rsidR="00FC226B">
              <w:rPr>
                <w:noProof/>
                <w:webHidden/>
              </w:rPr>
            </w:r>
            <w:r w:rsidR="00FC226B">
              <w:rPr>
                <w:noProof/>
                <w:webHidden/>
              </w:rPr>
              <w:fldChar w:fldCharType="separate"/>
            </w:r>
            <w:r w:rsidR="00FC226B">
              <w:rPr>
                <w:noProof/>
                <w:webHidden/>
              </w:rPr>
              <w:t>3</w:t>
            </w:r>
            <w:r w:rsidR="00FC226B">
              <w:rPr>
                <w:noProof/>
                <w:webHidden/>
              </w:rPr>
              <w:fldChar w:fldCharType="end"/>
            </w:r>
          </w:hyperlink>
        </w:p>
        <w:p w:rsidR="00FC226B" w:rsidRDefault="001C561B">
          <w:pPr>
            <w:pStyle w:val="TOC1"/>
            <w:rPr>
              <w:noProof/>
              <w:lang w:val="nl-NL" w:eastAsia="nl-NL"/>
            </w:rPr>
          </w:pPr>
          <w:hyperlink w:anchor="_Toc430457475" w:history="1">
            <w:r w:rsidR="00FC226B" w:rsidRPr="003311C3">
              <w:rPr>
                <w:rStyle w:val="Hyperlink"/>
                <w:rFonts w:eastAsia="Arial"/>
                <w:noProof/>
              </w:rPr>
              <w:t>3</w:t>
            </w:r>
            <w:r w:rsidR="00FC226B">
              <w:rPr>
                <w:noProof/>
                <w:lang w:val="nl-NL" w:eastAsia="nl-NL"/>
              </w:rPr>
              <w:tab/>
            </w:r>
            <w:r w:rsidR="00FC226B" w:rsidRPr="003311C3">
              <w:rPr>
                <w:rStyle w:val="Hyperlink"/>
                <w:rFonts w:eastAsia="Arial"/>
                <w:noProof/>
              </w:rPr>
              <w:t>Introduction</w:t>
            </w:r>
            <w:r w:rsidR="00FC226B">
              <w:rPr>
                <w:noProof/>
                <w:webHidden/>
              </w:rPr>
              <w:tab/>
            </w:r>
            <w:r w:rsidR="00FC226B">
              <w:rPr>
                <w:noProof/>
                <w:webHidden/>
              </w:rPr>
              <w:fldChar w:fldCharType="begin"/>
            </w:r>
            <w:r w:rsidR="00FC226B">
              <w:rPr>
                <w:noProof/>
                <w:webHidden/>
              </w:rPr>
              <w:instrText xml:space="preserve"> PAGEREF _Toc430457475 \h </w:instrText>
            </w:r>
            <w:r w:rsidR="00FC226B">
              <w:rPr>
                <w:noProof/>
                <w:webHidden/>
              </w:rPr>
            </w:r>
            <w:r w:rsidR="00FC226B">
              <w:rPr>
                <w:noProof/>
                <w:webHidden/>
              </w:rPr>
              <w:fldChar w:fldCharType="separate"/>
            </w:r>
            <w:r w:rsidR="00FC226B">
              <w:rPr>
                <w:noProof/>
                <w:webHidden/>
              </w:rPr>
              <w:t>4</w:t>
            </w:r>
            <w:r w:rsidR="00FC226B">
              <w:rPr>
                <w:noProof/>
                <w:webHidden/>
              </w:rPr>
              <w:fldChar w:fldCharType="end"/>
            </w:r>
          </w:hyperlink>
        </w:p>
        <w:p w:rsidR="00FC226B" w:rsidRDefault="001C561B">
          <w:pPr>
            <w:pStyle w:val="TOC2"/>
            <w:tabs>
              <w:tab w:val="left" w:pos="880"/>
              <w:tab w:val="right" w:leader="dot" w:pos="8570"/>
            </w:tabs>
            <w:rPr>
              <w:noProof/>
              <w:lang w:val="nl-NL" w:eastAsia="nl-NL"/>
            </w:rPr>
          </w:pPr>
          <w:hyperlink w:anchor="_Toc430457476" w:history="1">
            <w:r w:rsidR="00FC226B" w:rsidRPr="003311C3">
              <w:rPr>
                <w:rStyle w:val="Hyperlink"/>
                <w:noProof/>
              </w:rPr>
              <w:t>3.1</w:t>
            </w:r>
            <w:r w:rsidR="00FC226B">
              <w:rPr>
                <w:noProof/>
                <w:lang w:val="nl-NL" w:eastAsia="nl-NL"/>
              </w:rPr>
              <w:tab/>
            </w:r>
            <w:r w:rsidR="00FC226B" w:rsidRPr="003311C3">
              <w:rPr>
                <w:rStyle w:val="Hyperlink"/>
                <w:noProof/>
              </w:rPr>
              <w:t>Project Concept Document</w:t>
            </w:r>
            <w:r w:rsidR="00FC226B">
              <w:rPr>
                <w:noProof/>
                <w:webHidden/>
              </w:rPr>
              <w:tab/>
            </w:r>
            <w:r w:rsidR="00FC226B">
              <w:rPr>
                <w:noProof/>
                <w:webHidden/>
              </w:rPr>
              <w:fldChar w:fldCharType="begin"/>
            </w:r>
            <w:r w:rsidR="00FC226B">
              <w:rPr>
                <w:noProof/>
                <w:webHidden/>
              </w:rPr>
              <w:instrText xml:space="preserve"> PAGEREF _Toc430457476 \h </w:instrText>
            </w:r>
            <w:r w:rsidR="00FC226B">
              <w:rPr>
                <w:noProof/>
                <w:webHidden/>
              </w:rPr>
            </w:r>
            <w:r w:rsidR="00FC226B">
              <w:rPr>
                <w:noProof/>
                <w:webHidden/>
              </w:rPr>
              <w:fldChar w:fldCharType="separate"/>
            </w:r>
            <w:r w:rsidR="00FC226B">
              <w:rPr>
                <w:noProof/>
                <w:webHidden/>
              </w:rPr>
              <w:t>4</w:t>
            </w:r>
            <w:r w:rsidR="00FC226B">
              <w:rPr>
                <w:noProof/>
                <w:webHidden/>
              </w:rPr>
              <w:fldChar w:fldCharType="end"/>
            </w:r>
          </w:hyperlink>
        </w:p>
        <w:p w:rsidR="00FC226B" w:rsidRDefault="001C561B">
          <w:pPr>
            <w:pStyle w:val="TOC2"/>
            <w:tabs>
              <w:tab w:val="left" w:pos="880"/>
              <w:tab w:val="right" w:leader="dot" w:pos="8570"/>
            </w:tabs>
            <w:rPr>
              <w:noProof/>
              <w:lang w:val="nl-NL" w:eastAsia="nl-NL"/>
            </w:rPr>
          </w:pPr>
          <w:hyperlink w:anchor="_Toc430457477" w:history="1">
            <w:r w:rsidR="00FC226B" w:rsidRPr="003311C3">
              <w:rPr>
                <w:rStyle w:val="Hyperlink"/>
                <w:noProof/>
              </w:rPr>
              <w:t>3.2</w:t>
            </w:r>
            <w:r w:rsidR="00FC226B">
              <w:rPr>
                <w:noProof/>
                <w:lang w:val="nl-NL" w:eastAsia="nl-NL"/>
              </w:rPr>
              <w:tab/>
            </w:r>
            <w:r w:rsidR="00FC226B" w:rsidRPr="003311C3">
              <w:rPr>
                <w:rStyle w:val="Hyperlink"/>
                <w:noProof/>
              </w:rPr>
              <w:t>General Information</w:t>
            </w:r>
            <w:r w:rsidR="00FC226B">
              <w:rPr>
                <w:noProof/>
                <w:webHidden/>
              </w:rPr>
              <w:tab/>
            </w:r>
            <w:r w:rsidR="00FC226B">
              <w:rPr>
                <w:noProof/>
                <w:webHidden/>
              </w:rPr>
              <w:fldChar w:fldCharType="begin"/>
            </w:r>
            <w:r w:rsidR="00FC226B">
              <w:rPr>
                <w:noProof/>
                <w:webHidden/>
              </w:rPr>
              <w:instrText xml:space="preserve"> PAGEREF _Toc430457477 \h </w:instrText>
            </w:r>
            <w:r w:rsidR="00FC226B">
              <w:rPr>
                <w:noProof/>
                <w:webHidden/>
              </w:rPr>
            </w:r>
            <w:r w:rsidR="00FC226B">
              <w:rPr>
                <w:noProof/>
                <w:webHidden/>
              </w:rPr>
              <w:fldChar w:fldCharType="separate"/>
            </w:r>
            <w:r w:rsidR="00FC226B">
              <w:rPr>
                <w:noProof/>
                <w:webHidden/>
              </w:rPr>
              <w:t>4</w:t>
            </w:r>
            <w:r w:rsidR="00FC226B">
              <w:rPr>
                <w:noProof/>
                <w:webHidden/>
              </w:rPr>
              <w:fldChar w:fldCharType="end"/>
            </w:r>
          </w:hyperlink>
        </w:p>
        <w:p w:rsidR="00FC226B" w:rsidRDefault="001C561B">
          <w:pPr>
            <w:pStyle w:val="TOC1"/>
            <w:rPr>
              <w:noProof/>
              <w:lang w:val="nl-NL" w:eastAsia="nl-NL"/>
            </w:rPr>
          </w:pPr>
          <w:hyperlink w:anchor="_Toc430457478" w:history="1">
            <w:r w:rsidR="00FC226B" w:rsidRPr="003311C3">
              <w:rPr>
                <w:rStyle w:val="Hyperlink"/>
                <w:rFonts w:eastAsia="Arial"/>
                <w:noProof/>
              </w:rPr>
              <w:t>4</w:t>
            </w:r>
            <w:r w:rsidR="00FC226B">
              <w:rPr>
                <w:noProof/>
                <w:lang w:val="nl-NL" w:eastAsia="nl-NL"/>
              </w:rPr>
              <w:tab/>
            </w:r>
            <w:r w:rsidR="00FC226B" w:rsidRPr="003311C3">
              <w:rPr>
                <w:rStyle w:val="Hyperlink"/>
                <w:rFonts w:eastAsia="Arial"/>
                <w:noProof/>
              </w:rPr>
              <w:t>The Project</w:t>
            </w:r>
            <w:r w:rsidR="00FC226B">
              <w:rPr>
                <w:noProof/>
                <w:webHidden/>
              </w:rPr>
              <w:tab/>
            </w:r>
            <w:r w:rsidR="00FC226B">
              <w:rPr>
                <w:noProof/>
                <w:webHidden/>
              </w:rPr>
              <w:fldChar w:fldCharType="begin"/>
            </w:r>
            <w:r w:rsidR="00FC226B">
              <w:rPr>
                <w:noProof/>
                <w:webHidden/>
              </w:rPr>
              <w:instrText xml:space="preserve"> PAGEREF _Toc430457478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1C561B">
          <w:pPr>
            <w:pStyle w:val="TOC2"/>
            <w:tabs>
              <w:tab w:val="left" w:pos="880"/>
              <w:tab w:val="right" w:leader="dot" w:pos="8570"/>
            </w:tabs>
            <w:rPr>
              <w:noProof/>
              <w:lang w:val="nl-NL" w:eastAsia="nl-NL"/>
            </w:rPr>
          </w:pPr>
          <w:hyperlink w:anchor="_Toc430457479" w:history="1">
            <w:r w:rsidR="00FC226B" w:rsidRPr="003311C3">
              <w:rPr>
                <w:rStyle w:val="Hyperlink"/>
                <w:noProof/>
              </w:rPr>
              <w:t>4.1</w:t>
            </w:r>
            <w:r w:rsidR="00FC226B">
              <w:rPr>
                <w:noProof/>
                <w:lang w:val="nl-NL" w:eastAsia="nl-NL"/>
              </w:rPr>
              <w:tab/>
            </w:r>
            <w:r w:rsidR="00FC226B" w:rsidRPr="003311C3">
              <w:rPr>
                <w:rStyle w:val="Hyperlink"/>
                <w:noProof/>
              </w:rPr>
              <w:t>The Problem / Idea</w:t>
            </w:r>
            <w:r w:rsidR="00FC226B">
              <w:rPr>
                <w:noProof/>
                <w:webHidden/>
              </w:rPr>
              <w:tab/>
            </w:r>
            <w:r w:rsidR="00FC226B">
              <w:rPr>
                <w:noProof/>
                <w:webHidden/>
              </w:rPr>
              <w:fldChar w:fldCharType="begin"/>
            </w:r>
            <w:r w:rsidR="00FC226B">
              <w:rPr>
                <w:noProof/>
                <w:webHidden/>
              </w:rPr>
              <w:instrText xml:space="preserve"> PAGEREF _Toc430457479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1C561B">
          <w:pPr>
            <w:pStyle w:val="TOC3"/>
            <w:tabs>
              <w:tab w:val="right" w:leader="dot" w:pos="8570"/>
            </w:tabs>
            <w:rPr>
              <w:noProof/>
              <w:lang w:val="nl-NL" w:eastAsia="nl-NL"/>
            </w:rPr>
          </w:pPr>
          <w:hyperlink w:anchor="_Toc430457480" w:history="1">
            <w:r w:rsidR="00FC226B" w:rsidRPr="003311C3">
              <w:rPr>
                <w:rStyle w:val="Hyperlink"/>
                <w:noProof/>
              </w:rPr>
              <w:t>The idea</w:t>
            </w:r>
            <w:r w:rsidR="00FC226B">
              <w:rPr>
                <w:noProof/>
                <w:webHidden/>
              </w:rPr>
              <w:tab/>
            </w:r>
            <w:r w:rsidR="00FC226B">
              <w:rPr>
                <w:noProof/>
                <w:webHidden/>
              </w:rPr>
              <w:fldChar w:fldCharType="begin"/>
            </w:r>
            <w:r w:rsidR="00FC226B">
              <w:rPr>
                <w:noProof/>
                <w:webHidden/>
              </w:rPr>
              <w:instrText xml:space="preserve"> PAGEREF _Toc430457480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1C561B">
          <w:pPr>
            <w:pStyle w:val="TOC3"/>
            <w:tabs>
              <w:tab w:val="right" w:leader="dot" w:pos="8570"/>
            </w:tabs>
            <w:rPr>
              <w:noProof/>
              <w:lang w:val="nl-NL" w:eastAsia="nl-NL"/>
            </w:rPr>
          </w:pPr>
          <w:hyperlink w:anchor="_Toc430457481" w:history="1">
            <w:r w:rsidR="00FC226B" w:rsidRPr="003311C3">
              <w:rPr>
                <w:rStyle w:val="Hyperlink"/>
                <w:noProof/>
              </w:rPr>
              <w:t>How it works</w:t>
            </w:r>
            <w:r w:rsidR="00FC226B">
              <w:rPr>
                <w:noProof/>
                <w:webHidden/>
              </w:rPr>
              <w:tab/>
            </w:r>
            <w:r w:rsidR="00FC226B">
              <w:rPr>
                <w:noProof/>
                <w:webHidden/>
              </w:rPr>
              <w:fldChar w:fldCharType="begin"/>
            </w:r>
            <w:r w:rsidR="00FC226B">
              <w:rPr>
                <w:noProof/>
                <w:webHidden/>
              </w:rPr>
              <w:instrText xml:space="preserve"> PAGEREF _Toc430457481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1C561B">
          <w:pPr>
            <w:pStyle w:val="TOC3"/>
            <w:tabs>
              <w:tab w:val="right" w:leader="dot" w:pos="8570"/>
            </w:tabs>
            <w:rPr>
              <w:noProof/>
              <w:lang w:val="nl-NL" w:eastAsia="nl-NL"/>
            </w:rPr>
          </w:pPr>
          <w:hyperlink w:anchor="_Toc430457482" w:history="1">
            <w:r w:rsidR="00FC226B" w:rsidRPr="003311C3">
              <w:rPr>
                <w:rStyle w:val="Hyperlink"/>
                <w:noProof/>
              </w:rPr>
              <w:t>Possible ideas</w:t>
            </w:r>
            <w:r w:rsidR="00FC226B">
              <w:rPr>
                <w:noProof/>
                <w:webHidden/>
              </w:rPr>
              <w:tab/>
            </w:r>
            <w:r w:rsidR="00FC226B">
              <w:rPr>
                <w:noProof/>
                <w:webHidden/>
              </w:rPr>
              <w:fldChar w:fldCharType="begin"/>
            </w:r>
            <w:r w:rsidR="00FC226B">
              <w:rPr>
                <w:noProof/>
                <w:webHidden/>
              </w:rPr>
              <w:instrText xml:space="preserve"> PAGEREF _Toc430457482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1C561B">
          <w:pPr>
            <w:pStyle w:val="TOC2"/>
            <w:tabs>
              <w:tab w:val="left" w:pos="880"/>
              <w:tab w:val="right" w:leader="dot" w:pos="8570"/>
            </w:tabs>
            <w:rPr>
              <w:noProof/>
              <w:lang w:val="nl-NL" w:eastAsia="nl-NL"/>
            </w:rPr>
          </w:pPr>
          <w:hyperlink w:anchor="_Toc430457483" w:history="1">
            <w:r w:rsidR="00FC226B" w:rsidRPr="003311C3">
              <w:rPr>
                <w:rStyle w:val="Hyperlink"/>
                <w:noProof/>
              </w:rPr>
              <w:t>4.2</w:t>
            </w:r>
            <w:r w:rsidR="00FC226B">
              <w:rPr>
                <w:noProof/>
                <w:lang w:val="nl-NL" w:eastAsia="nl-NL"/>
              </w:rPr>
              <w:tab/>
            </w:r>
            <w:r w:rsidR="00FC226B" w:rsidRPr="003311C3">
              <w:rPr>
                <w:rStyle w:val="Hyperlink"/>
                <w:noProof/>
              </w:rPr>
              <w:t>Project Management</w:t>
            </w:r>
            <w:r w:rsidR="00FC226B">
              <w:rPr>
                <w:noProof/>
                <w:webHidden/>
              </w:rPr>
              <w:tab/>
            </w:r>
            <w:r w:rsidR="00FC226B">
              <w:rPr>
                <w:noProof/>
                <w:webHidden/>
              </w:rPr>
              <w:fldChar w:fldCharType="begin"/>
            </w:r>
            <w:r w:rsidR="00FC226B">
              <w:rPr>
                <w:noProof/>
                <w:webHidden/>
              </w:rPr>
              <w:instrText xml:space="preserve"> PAGEREF _Toc430457483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1C561B">
          <w:pPr>
            <w:pStyle w:val="TOC3"/>
            <w:tabs>
              <w:tab w:val="right" w:leader="dot" w:pos="8570"/>
            </w:tabs>
            <w:rPr>
              <w:noProof/>
              <w:lang w:val="nl-NL" w:eastAsia="nl-NL"/>
            </w:rPr>
          </w:pPr>
          <w:hyperlink w:anchor="_Toc430457484" w:history="1">
            <w:r w:rsidR="00FC226B" w:rsidRPr="003311C3">
              <w:rPr>
                <w:rStyle w:val="Hyperlink"/>
                <w:noProof/>
              </w:rPr>
              <w:t>Planning</w:t>
            </w:r>
            <w:r w:rsidR="00FC226B">
              <w:rPr>
                <w:noProof/>
                <w:webHidden/>
              </w:rPr>
              <w:tab/>
            </w:r>
            <w:r w:rsidR="00FC226B">
              <w:rPr>
                <w:noProof/>
                <w:webHidden/>
              </w:rPr>
              <w:fldChar w:fldCharType="begin"/>
            </w:r>
            <w:r w:rsidR="00FC226B">
              <w:rPr>
                <w:noProof/>
                <w:webHidden/>
              </w:rPr>
              <w:instrText xml:space="preserve"> PAGEREF _Toc430457484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1C561B">
          <w:pPr>
            <w:pStyle w:val="TOC3"/>
            <w:tabs>
              <w:tab w:val="right" w:leader="dot" w:pos="8570"/>
            </w:tabs>
            <w:rPr>
              <w:noProof/>
              <w:lang w:val="nl-NL" w:eastAsia="nl-NL"/>
            </w:rPr>
          </w:pPr>
          <w:hyperlink w:anchor="_Toc430457485" w:history="1">
            <w:r w:rsidR="00FC226B" w:rsidRPr="003311C3">
              <w:rPr>
                <w:rStyle w:val="Hyperlink"/>
                <w:noProof/>
              </w:rPr>
              <w:t>Programming Environment</w:t>
            </w:r>
            <w:r w:rsidR="00FC226B">
              <w:rPr>
                <w:noProof/>
                <w:webHidden/>
              </w:rPr>
              <w:tab/>
            </w:r>
            <w:r w:rsidR="00FC226B">
              <w:rPr>
                <w:noProof/>
                <w:webHidden/>
              </w:rPr>
              <w:fldChar w:fldCharType="begin"/>
            </w:r>
            <w:r w:rsidR="00FC226B">
              <w:rPr>
                <w:noProof/>
                <w:webHidden/>
              </w:rPr>
              <w:instrText xml:space="preserve"> PAGEREF _Toc430457485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1C561B">
          <w:pPr>
            <w:pStyle w:val="TOC2"/>
            <w:tabs>
              <w:tab w:val="left" w:pos="880"/>
              <w:tab w:val="right" w:leader="dot" w:pos="8570"/>
            </w:tabs>
            <w:rPr>
              <w:noProof/>
              <w:lang w:val="nl-NL" w:eastAsia="nl-NL"/>
            </w:rPr>
          </w:pPr>
          <w:hyperlink w:anchor="_Toc430457486" w:history="1">
            <w:r w:rsidR="00FC226B" w:rsidRPr="003311C3">
              <w:rPr>
                <w:rStyle w:val="Hyperlink"/>
                <w:noProof/>
              </w:rPr>
              <w:t>4.3</w:t>
            </w:r>
            <w:r w:rsidR="00FC226B">
              <w:rPr>
                <w:noProof/>
                <w:lang w:val="nl-NL" w:eastAsia="nl-NL"/>
              </w:rPr>
              <w:tab/>
            </w:r>
            <w:r w:rsidR="00FC226B" w:rsidRPr="003311C3">
              <w:rPr>
                <w:rStyle w:val="Hyperlink"/>
                <w:noProof/>
              </w:rPr>
              <w:t>Network Diagram</w:t>
            </w:r>
            <w:r w:rsidR="00FC226B">
              <w:rPr>
                <w:noProof/>
                <w:webHidden/>
              </w:rPr>
              <w:tab/>
            </w:r>
            <w:r w:rsidR="00FC226B">
              <w:rPr>
                <w:noProof/>
                <w:webHidden/>
              </w:rPr>
              <w:fldChar w:fldCharType="begin"/>
            </w:r>
            <w:r w:rsidR="00FC226B">
              <w:rPr>
                <w:noProof/>
                <w:webHidden/>
              </w:rPr>
              <w:instrText xml:space="preserve"> PAGEREF _Toc430457486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1C561B">
          <w:pPr>
            <w:pStyle w:val="TOC1"/>
            <w:rPr>
              <w:noProof/>
              <w:lang w:val="nl-NL" w:eastAsia="nl-NL"/>
            </w:rPr>
          </w:pPr>
          <w:hyperlink w:anchor="_Toc430457487" w:history="1">
            <w:r w:rsidR="00FC226B" w:rsidRPr="003311C3">
              <w:rPr>
                <w:rStyle w:val="Hyperlink"/>
                <w:rFonts w:eastAsia="Arial"/>
                <w:noProof/>
              </w:rPr>
              <w:t>5</w:t>
            </w:r>
            <w:r w:rsidR="00FC226B">
              <w:rPr>
                <w:noProof/>
                <w:lang w:val="nl-NL" w:eastAsia="nl-NL"/>
              </w:rPr>
              <w:tab/>
            </w:r>
            <w:r w:rsidR="00FC226B" w:rsidRPr="003311C3">
              <w:rPr>
                <w:rStyle w:val="Hyperlink"/>
                <w:rFonts w:eastAsia="Arial"/>
                <w:noProof/>
              </w:rPr>
              <w:t>The Customer / User</w:t>
            </w:r>
            <w:r w:rsidR="00FC226B">
              <w:rPr>
                <w:noProof/>
                <w:webHidden/>
              </w:rPr>
              <w:tab/>
            </w:r>
            <w:r w:rsidR="00FC226B">
              <w:rPr>
                <w:noProof/>
                <w:webHidden/>
              </w:rPr>
              <w:fldChar w:fldCharType="begin"/>
            </w:r>
            <w:r w:rsidR="00FC226B">
              <w:rPr>
                <w:noProof/>
                <w:webHidden/>
              </w:rPr>
              <w:instrText xml:space="preserve"> PAGEREF _Toc430457487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1C561B">
          <w:pPr>
            <w:pStyle w:val="TOC2"/>
            <w:tabs>
              <w:tab w:val="left" w:pos="880"/>
              <w:tab w:val="right" w:leader="dot" w:pos="8570"/>
            </w:tabs>
            <w:rPr>
              <w:noProof/>
              <w:lang w:val="nl-NL" w:eastAsia="nl-NL"/>
            </w:rPr>
          </w:pPr>
          <w:hyperlink w:anchor="_Toc430457488" w:history="1">
            <w:r w:rsidR="00FC226B" w:rsidRPr="003311C3">
              <w:rPr>
                <w:rStyle w:val="Hyperlink"/>
                <w:rFonts w:eastAsia="Arial"/>
                <w:noProof/>
              </w:rPr>
              <w:t>5.1</w:t>
            </w:r>
            <w:r w:rsidR="00FC226B">
              <w:rPr>
                <w:noProof/>
                <w:lang w:val="nl-NL" w:eastAsia="nl-NL"/>
              </w:rPr>
              <w:tab/>
            </w:r>
            <w:r w:rsidR="00FC226B" w:rsidRPr="003311C3">
              <w:rPr>
                <w:rStyle w:val="Hyperlink"/>
                <w:rFonts w:eastAsia="Arial"/>
                <w:noProof/>
                <w:spacing w:val="3"/>
              </w:rPr>
              <w:t>W</w:t>
            </w:r>
            <w:r w:rsidR="00FC226B" w:rsidRPr="003311C3">
              <w:rPr>
                <w:rStyle w:val="Hyperlink"/>
                <w:rFonts w:eastAsia="Arial"/>
                <w:noProof/>
              </w:rPr>
              <w:t>ho</w:t>
            </w:r>
            <w:r w:rsidR="00FC226B" w:rsidRPr="003311C3">
              <w:rPr>
                <w:rStyle w:val="Hyperlink"/>
                <w:rFonts w:eastAsia="Arial"/>
                <w:noProof/>
                <w:spacing w:val="17"/>
              </w:rPr>
              <w:t xml:space="preserve"> </w:t>
            </w:r>
            <w:r w:rsidR="00FC226B" w:rsidRPr="003311C3">
              <w:rPr>
                <w:rStyle w:val="Hyperlink"/>
                <w:rFonts w:eastAsia="Arial"/>
                <w:noProof/>
                <w:spacing w:val="1"/>
              </w:rPr>
              <w:t>i</w:t>
            </w:r>
            <w:r w:rsidR="00FC226B" w:rsidRPr="003311C3">
              <w:rPr>
                <w:rStyle w:val="Hyperlink"/>
                <w:rFonts w:eastAsia="Arial"/>
                <w:noProof/>
              </w:rPr>
              <w:t>s</w:t>
            </w:r>
            <w:r w:rsidR="00FC226B" w:rsidRPr="003311C3">
              <w:rPr>
                <w:rStyle w:val="Hyperlink"/>
                <w:rFonts w:eastAsia="Arial"/>
                <w:noProof/>
                <w:spacing w:val="8"/>
              </w:rPr>
              <w:t xml:space="preserve"> </w:t>
            </w:r>
            <w:r w:rsidR="00FC226B" w:rsidRPr="003311C3">
              <w:rPr>
                <w:rStyle w:val="Hyperlink"/>
                <w:rFonts w:eastAsia="Arial"/>
                <w:noProof/>
                <w:spacing w:val="1"/>
              </w:rPr>
              <w:t>t</w:t>
            </w:r>
            <w:r w:rsidR="00FC226B" w:rsidRPr="003311C3">
              <w:rPr>
                <w:rStyle w:val="Hyperlink"/>
                <w:rFonts w:eastAsia="Arial"/>
                <w:noProof/>
              </w:rPr>
              <w:t>he</w:t>
            </w:r>
            <w:r w:rsidR="00FC226B" w:rsidRPr="003311C3">
              <w:rPr>
                <w:rStyle w:val="Hyperlink"/>
                <w:rFonts w:eastAsia="Arial"/>
                <w:noProof/>
                <w:spacing w:val="13"/>
              </w:rPr>
              <w:t xml:space="preserve"> </w:t>
            </w:r>
            <w:r w:rsidR="00FC226B" w:rsidRPr="003311C3">
              <w:rPr>
                <w:rStyle w:val="Hyperlink"/>
                <w:rFonts w:eastAsia="Arial"/>
                <w:noProof/>
              </w:rPr>
              <w:t>cus</w:t>
            </w:r>
            <w:r w:rsidR="00FC226B" w:rsidRPr="003311C3">
              <w:rPr>
                <w:rStyle w:val="Hyperlink"/>
                <w:rFonts w:eastAsia="Arial"/>
                <w:noProof/>
                <w:spacing w:val="1"/>
              </w:rPr>
              <w:t>t</w:t>
            </w:r>
            <w:r w:rsidR="00FC226B" w:rsidRPr="003311C3">
              <w:rPr>
                <w:rStyle w:val="Hyperlink"/>
                <w:rFonts w:eastAsia="Arial"/>
                <w:noProof/>
              </w:rPr>
              <w:t>o</w:t>
            </w:r>
            <w:r w:rsidR="00FC226B" w:rsidRPr="003311C3">
              <w:rPr>
                <w:rStyle w:val="Hyperlink"/>
                <w:rFonts w:eastAsia="Arial"/>
                <w:noProof/>
                <w:spacing w:val="3"/>
              </w:rPr>
              <w:t>m</w:t>
            </w:r>
            <w:r w:rsidR="00FC226B" w:rsidRPr="003311C3">
              <w:rPr>
                <w:rStyle w:val="Hyperlink"/>
                <w:rFonts w:eastAsia="Arial"/>
                <w:noProof/>
              </w:rPr>
              <w:t>e</w:t>
            </w:r>
            <w:r w:rsidR="00FC226B" w:rsidRPr="003311C3">
              <w:rPr>
                <w:rStyle w:val="Hyperlink"/>
                <w:rFonts w:eastAsia="Arial"/>
                <w:noProof/>
                <w:spacing w:val="1"/>
              </w:rPr>
              <w:t>r</w:t>
            </w:r>
            <w:r w:rsidR="00FC226B" w:rsidRPr="003311C3">
              <w:rPr>
                <w:rStyle w:val="Hyperlink"/>
                <w:rFonts w:eastAsia="Arial"/>
                <w:noProof/>
              </w:rPr>
              <w:t>?</w:t>
            </w:r>
            <w:r w:rsidR="00FC226B">
              <w:rPr>
                <w:noProof/>
                <w:webHidden/>
              </w:rPr>
              <w:tab/>
            </w:r>
            <w:r w:rsidR="00FC226B">
              <w:rPr>
                <w:noProof/>
                <w:webHidden/>
              </w:rPr>
              <w:fldChar w:fldCharType="begin"/>
            </w:r>
            <w:r w:rsidR="00FC226B">
              <w:rPr>
                <w:noProof/>
                <w:webHidden/>
              </w:rPr>
              <w:instrText xml:space="preserve"> PAGEREF _Toc430457488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1C561B">
          <w:pPr>
            <w:pStyle w:val="TOC2"/>
            <w:tabs>
              <w:tab w:val="left" w:pos="880"/>
              <w:tab w:val="right" w:leader="dot" w:pos="8570"/>
            </w:tabs>
            <w:rPr>
              <w:noProof/>
              <w:lang w:val="nl-NL" w:eastAsia="nl-NL"/>
            </w:rPr>
          </w:pPr>
          <w:hyperlink w:anchor="_Toc430457489" w:history="1">
            <w:r w:rsidR="00FC226B" w:rsidRPr="003311C3">
              <w:rPr>
                <w:rStyle w:val="Hyperlink"/>
                <w:noProof/>
              </w:rPr>
              <w:t>5.2</w:t>
            </w:r>
            <w:r w:rsidR="00FC226B">
              <w:rPr>
                <w:noProof/>
                <w:lang w:val="nl-NL" w:eastAsia="nl-NL"/>
              </w:rPr>
              <w:tab/>
            </w:r>
            <w:r w:rsidR="00FC226B" w:rsidRPr="003311C3">
              <w:rPr>
                <w:rStyle w:val="Hyperlink"/>
                <w:noProof/>
              </w:rPr>
              <w:t>Types of users</w:t>
            </w:r>
            <w:r w:rsidR="00FC226B">
              <w:rPr>
                <w:noProof/>
                <w:webHidden/>
              </w:rPr>
              <w:tab/>
            </w:r>
            <w:r w:rsidR="00FC226B">
              <w:rPr>
                <w:noProof/>
                <w:webHidden/>
              </w:rPr>
              <w:fldChar w:fldCharType="begin"/>
            </w:r>
            <w:r w:rsidR="00FC226B">
              <w:rPr>
                <w:noProof/>
                <w:webHidden/>
              </w:rPr>
              <w:instrText xml:space="preserve"> PAGEREF _Toc430457489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1C561B">
          <w:pPr>
            <w:pStyle w:val="TOC3"/>
            <w:tabs>
              <w:tab w:val="right" w:leader="dot" w:pos="8570"/>
            </w:tabs>
            <w:rPr>
              <w:noProof/>
              <w:lang w:val="nl-NL" w:eastAsia="nl-NL"/>
            </w:rPr>
          </w:pPr>
          <w:hyperlink w:anchor="_Toc430457490" w:history="1">
            <w:r w:rsidR="00FC226B" w:rsidRPr="003311C3">
              <w:rPr>
                <w:rStyle w:val="Hyperlink"/>
                <w:noProof/>
              </w:rPr>
              <w:t>Normal users</w:t>
            </w:r>
            <w:r w:rsidR="00FC226B">
              <w:rPr>
                <w:noProof/>
                <w:webHidden/>
              </w:rPr>
              <w:tab/>
            </w:r>
            <w:r w:rsidR="00FC226B">
              <w:rPr>
                <w:noProof/>
                <w:webHidden/>
              </w:rPr>
              <w:fldChar w:fldCharType="begin"/>
            </w:r>
            <w:r w:rsidR="00FC226B">
              <w:rPr>
                <w:noProof/>
                <w:webHidden/>
              </w:rPr>
              <w:instrText xml:space="preserve"> PAGEREF _Toc430457490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1C561B">
          <w:pPr>
            <w:pStyle w:val="TOC3"/>
            <w:tabs>
              <w:tab w:val="right" w:leader="dot" w:pos="8570"/>
            </w:tabs>
            <w:rPr>
              <w:noProof/>
              <w:lang w:val="nl-NL" w:eastAsia="nl-NL"/>
            </w:rPr>
          </w:pPr>
          <w:hyperlink w:anchor="_Toc430457491" w:history="1">
            <w:r w:rsidR="00FC226B" w:rsidRPr="003311C3">
              <w:rPr>
                <w:rStyle w:val="Hyperlink"/>
                <w:noProof/>
              </w:rPr>
              <w:t>Product Administrators</w:t>
            </w:r>
            <w:r w:rsidR="00FC226B">
              <w:rPr>
                <w:noProof/>
                <w:webHidden/>
              </w:rPr>
              <w:tab/>
            </w:r>
            <w:r w:rsidR="00FC226B">
              <w:rPr>
                <w:noProof/>
                <w:webHidden/>
              </w:rPr>
              <w:fldChar w:fldCharType="begin"/>
            </w:r>
            <w:r w:rsidR="00FC226B">
              <w:rPr>
                <w:noProof/>
                <w:webHidden/>
              </w:rPr>
              <w:instrText xml:space="preserve"> PAGEREF _Toc430457491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1C561B">
          <w:pPr>
            <w:pStyle w:val="TOC1"/>
            <w:rPr>
              <w:noProof/>
              <w:lang w:val="nl-NL" w:eastAsia="nl-NL"/>
            </w:rPr>
          </w:pPr>
          <w:hyperlink w:anchor="_Toc430457492" w:history="1">
            <w:r w:rsidR="00FC226B" w:rsidRPr="003311C3">
              <w:rPr>
                <w:rStyle w:val="Hyperlink"/>
                <w:rFonts w:eastAsia="Arial"/>
                <w:noProof/>
              </w:rPr>
              <w:t>6</w:t>
            </w:r>
            <w:r w:rsidR="00FC226B">
              <w:rPr>
                <w:noProof/>
                <w:lang w:val="nl-NL" w:eastAsia="nl-NL"/>
              </w:rPr>
              <w:tab/>
            </w:r>
            <w:r w:rsidR="00FC226B" w:rsidRPr="003311C3">
              <w:rPr>
                <w:rStyle w:val="Hyperlink"/>
                <w:rFonts w:eastAsia="Arial"/>
                <w:noProof/>
              </w:rPr>
              <w:t>The Product</w:t>
            </w:r>
            <w:r w:rsidR="00FC226B">
              <w:rPr>
                <w:noProof/>
                <w:webHidden/>
              </w:rPr>
              <w:tab/>
            </w:r>
            <w:r w:rsidR="00FC226B">
              <w:rPr>
                <w:noProof/>
                <w:webHidden/>
              </w:rPr>
              <w:fldChar w:fldCharType="begin"/>
            </w:r>
            <w:r w:rsidR="00FC226B">
              <w:rPr>
                <w:noProof/>
                <w:webHidden/>
              </w:rPr>
              <w:instrText xml:space="preserve"> PAGEREF _Toc430457492 \h </w:instrText>
            </w:r>
            <w:r w:rsidR="00FC226B">
              <w:rPr>
                <w:noProof/>
                <w:webHidden/>
              </w:rPr>
            </w:r>
            <w:r w:rsidR="00FC226B">
              <w:rPr>
                <w:noProof/>
                <w:webHidden/>
              </w:rPr>
              <w:fldChar w:fldCharType="separate"/>
            </w:r>
            <w:r w:rsidR="00FC226B">
              <w:rPr>
                <w:noProof/>
                <w:webHidden/>
              </w:rPr>
              <w:t>8</w:t>
            </w:r>
            <w:r w:rsidR="00FC226B">
              <w:rPr>
                <w:noProof/>
                <w:webHidden/>
              </w:rPr>
              <w:fldChar w:fldCharType="end"/>
            </w:r>
          </w:hyperlink>
        </w:p>
        <w:p w:rsidR="00FC226B" w:rsidRDefault="001C561B">
          <w:pPr>
            <w:pStyle w:val="TOC2"/>
            <w:tabs>
              <w:tab w:val="left" w:pos="880"/>
              <w:tab w:val="right" w:leader="dot" w:pos="8570"/>
            </w:tabs>
            <w:rPr>
              <w:noProof/>
              <w:lang w:val="nl-NL" w:eastAsia="nl-NL"/>
            </w:rPr>
          </w:pPr>
          <w:hyperlink w:anchor="_Toc430457493" w:history="1">
            <w:r w:rsidR="00FC226B" w:rsidRPr="003311C3">
              <w:rPr>
                <w:rStyle w:val="Hyperlink"/>
                <w:noProof/>
              </w:rPr>
              <w:t>6.1</w:t>
            </w:r>
            <w:r w:rsidR="00FC226B">
              <w:rPr>
                <w:noProof/>
                <w:lang w:val="nl-NL" w:eastAsia="nl-NL"/>
              </w:rPr>
              <w:tab/>
            </w:r>
            <w:r w:rsidR="00FC226B" w:rsidRPr="003311C3">
              <w:rPr>
                <w:rStyle w:val="Hyperlink"/>
                <w:noProof/>
              </w:rPr>
              <w:t>Product Requirements</w:t>
            </w:r>
            <w:r w:rsidR="00FC226B">
              <w:rPr>
                <w:noProof/>
                <w:webHidden/>
              </w:rPr>
              <w:tab/>
            </w:r>
            <w:r w:rsidR="00FC226B">
              <w:rPr>
                <w:noProof/>
                <w:webHidden/>
              </w:rPr>
              <w:fldChar w:fldCharType="begin"/>
            </w:r>
            <w:r w:rsidR="00FC226B">
              <w:rPr>
                <w:noProof/>
                <w:webHidden/>
              </w:rPr>
              <w:instrText xml:space="preserve"> PAGEREF _Toc430457493 \h </w:instrText>
            </w:r>
            <w:r w:rsidR="00FC226B">
              <w:rPr>
                <w:noProof/>
                <w:webHidden/>
              </w:rPr>
            </w:r>
            <w:r w:rsidR="00FC226B">
              <w:rPr>
                <w:noProof/>
                <w:webHidden/>
              </w:rPr>
              <w:fldChar w:fldCharType="separate"/>
            </w:r>
            <w:r w:rsidR="00FC226B">
              <w:rPr>
                <w:noProof/>
                <w:webHidden/>
              </w:rPr>
              <w:t>8</w:t>
            </w:r>
            <w:r w:rsidR="00FC226B">
              <w:rPr>
                <w:noProof/>
                <w:webHidden/>
              </w:rPr>
              <w:fldChar w:fldCharType="end"/>
            </w:r>
          </w:hyperlink>
        </w:p>
        <w:p w:rsidR="00FC226B" w:rsidRDefault="001C561B">
          <w:pPr>
            <w:pStyle w:val="TOC2"/>
            <w:tabs>
              <w:tab w:val="left" w:pos="880"/>
              <w:tab w:val="right" w:leader="dot" w:pos="8570"/>
            </w:tabs>
            <w:rPr>
              <w:noProof/>
              <w:lang w:val="nl-NL" w:eastAsia="nl-NL"/>
            </w:rPr>
          </w:pPr>
          <w:hyperlink w:anchor="_Toc430457494" w:history="1">
            <w:r w:rsidR="00FC226B" w:rsidRPr="003311C3">
              <w:rPr>
                <w:rStyle w:val="Hyperlink"/>
                <w:noProof/>
              </w:rPr>
              <w:t>6.2</w:t>
            </w:r>
            <w:r w:rsidR="00FC226B">
              <w:rPr>
                <w:noProof/>
                <w:lang w:val="nl-NL" w:eastAsia="nl-NL"/>
              </w:rPr>
              <w:tab/>
            </w:r>
            <w:r w:rsidR="00FC226B" w:rsidRPr="003311C3">
              <w:rPr>
                <w:rStyle w:val="Hyperlink"/>
                <w:noProof/>
              </w:rPr>
              <w:t>Flow of events</w:t>
            </w:r>
            <w:r w:rsidR="00FC226B">
              <w:rPr>
                <w:noProof/>
                <w:webHidden/>
              </w:rPr>
              <w:tab/>
            </w:r>
            <w:r w:rsidR="00FC226B">
              <w:rPr>
                <w:noProof/>
                <w:webHidden/>
              </w:rPr>
              <w:fldChar w:fldCharType="begin"/>
            </w:r>
            <w:r w:rsidR="00FC226B">
              <w:rPr>
                <w:noProof/>
                <w:webHidden/>
              </w:rPr>
              <w:instrText xml:space="preserve"> PAGEREF _Toc430457494 \h </w:instrText>
            </w:r>
            <w:r w:rsidR="00FC226B">
              <w:rPr>
                <w:noProof/>
                <w:webHidden/>
              </w:rPr>
            </w:r>
            <w:r w:rsidR="00FC226B">
              <w:rPr>
                <w:noProof/>
                <w:webHidden/>
              </w:rPr>
              <w:fldChar w:fldCharType="separate"/>
            </w:r>
            <w:r w:rsidR="00FC226B">
              <w:rPr>
                <w:noProof/>
                <w:webHidden/>
              </w:rPr>
              <w:t>8</w:t>
            </w:r>
            <w:r w:rsidR="00FC226B">
              <w:rPr>
                <w:noProof/>
                <w:webHidden/>
              </w:rPr>
              <w:fldChar w:fldCharType="end"/>
            </w:r>
          </w:hyperlink>
        </w:p>
        <w:p w:rsidR="00FC226B" w:rsidRDefault="001C561B">
          <w:pPr>
            <w:pStyle w:val="TOC1"/>
            <w:rPr>
              <w:noProof/>
              <w:lang w:val="nl-NL" w:eastAsia="nl-NL"/>
            </w:rPr>
          </w:pPr>
          <w:hyperlink w:anchor="_Toc430457495" w:history="1">
            <w:r w:rsidR="00FC226B" w:rsidRPr="003311C3">
              <w:rPr>
                <w:rStyle w:val="Hyperlink"/>
                <w:noProof/>
              </w:rPr>
              <w:t>7</w:t>
            </w:r>
            <w:r w:rsidR="00FC226B">
              <w:rPr>
                <w:noProof/>
                <w:lang w:val="nl-NL" w:eastAsia="nl-NL"/>
              </w:rPr>
              <w:tab/>
            </w:r>
            <w:r w:rsidR="00FC226B" w:rsidRPr="003311C3">
              <w:rPr>
                <w:rStyle w:val="Hyperlink"/>
                <w:noProof/>
              </w:rPr>
              <w:t>Goals</w:t>
            </w:r>
            <w:r w:rsidR="00FC226B">
              <w:rPr>
                <w:noProof/>
                <w:webHidden/>
              </w:rPr>
              <w:tab/>
            </w:r>
            <w:r w:rsidR="00FC226B">
              <w:rPr>
                <w:noProof/>
                <w:webHidden/>
              </w:rPr>
              <w:fldChar w:fldCharType="begin"/>
            </w:r>
            <w:r w:rsidR="00FC226B">
              <w:rPr>
                <w:noProof/>
                <w:webHidden/>
              </w:rPr>
              <w:instrText xml:space="preserve"> PAGEREF _Toc430457495 \h </w:instrText>
            </w:r>
            <w:r w:rsidR="00FC226B">
              <w:rPr>
                <w:noProof/>
                <w:webHidden/>
              </w:rPr>
            </w:r>
            <w:r w:rsidR="00FC226B">
              <w:rPr>
                <w:noProof/>
                <w:webHidden/>
              </w:rPr>
              <w:fldChar w:fldCharType="separate"/>
            </w:r>
            <w:r w:rsidR="00FC226B">
              <w:rPr>
                <w:noProof/>
                <w:webHidden/>
              </w:rPr>
              <w:t>9</w:t>
            </w:r>
            <w:r w:rsidR="00FC226B">
              <w:rPr>
                <w:noProof/>
                <w:webHidden/>
              </w:rPr>
              <w:fldChar w:fldCharType="end"/>
            </w:r>
          </w:hyperlink>
        </w:p>
        <w:p w:rsidR="00FC226B" w:rsidRDefault="001C561B">
          <w:pPr>
            <w:pStyle w:val="TOC2"/>
            <w:tabs>
              <w:tab w:val="left" w:pos="880"/>
              <w:tab w:val="right" w:leader="dot" w:pos="8570"/>
            </w:tabs>
            <w:rPr>
              <w:noProof/>
              <w:lang w:val="nl-NL" w:eastAsia="nl-NL"/>
            </w:rPr>
          </w:pPr>
          <w:hyperlink w:anchor="_Toc430457496" w:history="1">
            <w:r w:rsidR="00FC226B" w:rsidRPr="003311C3">
              <w:rPr>
                <w:rStyle w:val="Hyperlink"/>
                <w:noProof/>
              </w:rPr>
              <w:t>7.1</w:t>
            </w:r>
            <w:r w:rsidR="00FC226B">
              <w:rPr>
                <w:noProof/>
                <w:lang w:val="nl-NL" w:eastAsia="nl-NL"/>
              </w:rPr>
              <w:tab/>
            </w:r>
            <w:r w:rsidR="00FC226B" w:rsidRPr="003311C3">
              <w:rPr>
                <w:rStyle w:val="Hyperlink"/>
                <w:noProof/>
              </w:rPr>
              <w:t>Expectations of the product</w:t>
            </w:r>
            <w:r w:rsidR="00FC226B">
              <w:rPr>
                <w:noProof/>
                <w:webHidden/>
              </w:rPr>
              <w:tab/>
            </w:r>
            <w:r w:rsidR="00FC226B">
              <w:rPr>
                <w:noProof/>
                <w:webHidden/>
              </w:rPr>
              <w:fldChar w:fldCharType="begin"/>
            </w:r>
            <w:r w:rsidR="00FC226B">
              <w:rPr>
                <w:noProof/>
                <w:webHidden/>
              </w:rPr>
              <w:instrText xml:space="preserve"> PAGEREF _Toc430457496 \h </w:instrText>
            </w:r>
            <w:r w:rsidR="00FC226B">
              <w:rPr>
                <w:noProof/>
                <w:webHidden/>
              </w:rPr>
            </w:r>
            <w:r w:rsidR="00FC226B">
              <w:rPr>
                <w:noProof/>
                <w:webHidden/>
              </w:rPr>
              <w:fldChar w:fldCharType="separate"/>
            </w:r>
            <w:r w:rsidR="00FC226B">
              <w:rPr>
                <w:noProof/>
                <w:webHidden/>
              </w:rPr>
              <w:t>9</w:t>
            </w:r>
            <w:r w:rsidR="00FC226B">
              <w:rPr>
                <w:noProof/>
                <w:webHidden/>
              </w:rPr>
              <w:fldChar w:fldCharType="end"/>
            </w:r>
          </w:hyperlink>
        </w:p>
        <w:p w:rsidR="00FC226B" w:rsidRDefault="001C561B">
          <w:pPr>
            <w:pStyle w:val="TOC2"/>
            <w:tabs>
              <w:tab w:val="left" w:pos="880"/>
              <w:tab w:val="right" w:leader="dot" w:pos="8570"/>
            </w:tabs>
            <w:rPr>
              <w:noProof/>
              <w:lang w:val="nl-NL" w:eastAsia="nl-NL"/>
            </w:rPr>
          </w:pPr>
          <w:hyperlink w:anchor="_Toc430457497" w:history="1">
            <w:r w:rsidR="00FC226B" w:rsidRPr="003311C3">
              <w:rPr>
                <w:rStyle w:val="Hyperlink"/>
                <w:noProof/>
              </w:rPr>
              <w:t>7.2</w:t>
            </w:r>
            <w:r w:rsidR="00FC226B">
              <w:rPr>
                <w:noProof/>
                <w:lang w:val="nl-NL" w:eastAsia="nl-NL"/>
              </w:rPr>
              <w:tab/>
            </w:r>
            <w:r w:rsidR="00FC226B" w:rsidRPr="003311C3">
              <w:rPr>
                <w:rStyle w:val="Hyperlink"/>
                <w:noProof/>
              </w:rPr>
              <w:t>Essential Features</w:t>
            </w:r>
            <w:r w:rsidR="00FC226B">
              <w:rPr>
                <w:noProof/>
                <w:webHidden/>
              </w:rPr>
              <w:tab/>
            </w:r>
            <w:r w:rsidR="00FC226B">
              <w:rPr>
                <w:noProof/>
                <w:webHidden/>
              </w:rPr>
              <w:fldChar w:fldCharType="begin"/>
            </w:r>
            <w:r w:rsidR="00FC226B">
              <w:rPr>
                <w:noProof/>
                <w:webHidden/>
              </w:rPr>
              <w:instrText xml:space="preserve"> PAGEREF _Toc430457497 \h </w:instrText>
            </w:r>
            <w:r w:rsidR="00FC226B">
              <w:rPr>
                <w:noProof/>
                <w:webHidden/>
              </w:rPr>
            </w:r>
            <w:r w:rsidR="00FC226B">
              <w:rPr>
                <w:noProof/>
                <w:webHidden/>
              </w:rPr>
              <w:fldChar w:fldCharType="separate"/>
            </w:r>
            <w:r w:rsidR="00FC226B">
              <w:rPr>
                <w:noProof/>
                <w:webHidden/>
              </w:rPr>
              <w:t>9</w:t>
            </w:r>
            <w:r w:rsidR="00FC226B">
              <w:rPr>
                <w:noProof/>
                <w:webHidden/>
              </w:rPr>
              <w:fldChar w:fldCharType="end"/>
            </w:r>
          </w:hyperlink>
        </w:p>
        <w:p w:rsidR="00FC226B" w:rsidRDefault="001C561B">
          <w:pPr>
            <w:pStyle w:val="TOC1"/>
            <w:rPr>
              <w:noProof/>
              <w:lang w:val="nl-NL" w:eastAsia="nl-NL"/>
            </w:rPr>
          </w:pPr>
          <w:hyperlink w:anchor="_Toc430457498" w:history="1">
            <w:r w:rsidR="00FC226B" w:rsidRPr="003311C3">
              <w:rPr>
                <w:rStyle w:val="Hyperlink"/>
                <w:noProof/>
              </w:rPr>
              <w:t>8</w:t>
            </w:r>
            <w:r w:rsidR="00FC226B">
              <w:rPr>
                <w:noProof/>
                <w:lang w:val="nl-NL" w:eastAsia="nl-NL"/>
              </w:rPr>
              <w:tab/>
            </w:r>
            <w:r w:rsidR="00FC226B" w:rsidRPr="003311C3">
              <w:rPr>
                <w:rStyle w:val="Hyperlink"/>
                <w:noProof/>
              </w:rPr>
              <w:t>Graphical Designs</w:t>
            </w:r>
            <w:r w:rsidR="00FC226B">
              <w:rPr>
                <w:noProof/>
                <w:webHidden/>
              </w:rPr>
              <w:tab/>
            </w:r>
            <w:r w:rsidR="00FC226B">
              <w:rPr>
                <w:noProof/>
                <w:webHidden/>
              </w:rPr>
              <w:fldChar w:fldCharType="begin"/>
            </w:r>
            <w:r w:rsidR="00FC226B">
              <w:rPr>
                <w:noProof/>
                <w:webHidden/>
              </w:rPr>
              <w:instrText xml:space="preserve"> PAGEREF _Toc430457498 \h </w:instrText>
            </w:r>
            <w:r w:rsidR="00FC226B">
              <w:rPr>
                <w:noProof/>
                <w:webHidden/>
              </w:rPr>
            </w:r>
            <w:r w:rsidR="00FC226B">
              <w:rPr>
                <w:noProof/>
                <w:webHidden/>
              </w:rPr>
              <w:fldChar w:fldCharType="separate"/>
            </w:r>
            <w:r w:rsidR="00FC226B">
              <w:rPr>
                <w:noProof/>
                <w:webHidden/>
              </w:rPr>
              <w:t>11</w:t>
            </w:r>
            <w:r w:rsidR="00FC226B">
              <w:rPr>
                <w:noProof/>
                <w:webHidden/>
              </w:rPr>
              <w:fldChar w:fldCharType="end"/>
            </w:r>
          </w:hyperlink>
        </w:p>
        <w:p w:rsidR="00FC226B" w:rsidRDefault="001C561B">
          <w:pPr>
            <w:pStyle w:val="TOC1"/>
            <w:rPr>
              <w:noProof/>
              <w:lang w:val="nl-NL" w:eastAsia="nl-NL"/>
            </w:rPr>
          </w:pPr>
          <w:hyperlink w:anchor="_Toc430457499" w:history="1">
            <w:r w:rsidR="00FC226B" w:rsidRPr="003311C3">
              <w:rPr>
                <w:rStyle w:val="Hyperlink"/>
                <w:rFonts w:eastAsia="Arial"/>
                <w:noProof/>
              </w:rPr>
              <w:t>9</w:t>
            </w:r>
            <w:r w:rsidR="00FC226B">
              <w:rPr>
                <w:noProof/>
                <w:lang w:val="nl-NL" w:eastAsia="nl-NL"/>
              </w:rPr>
              <w:tab/>
            </w:r>
            <w:r w:rsidR="00FC226B" w:rsidRPr="003311C3">
              <w:rPr>
                <w:rStyle w:val="Hyperlink"/>
                <w:rFonts w:eastAsia="Arial"/>
                <w:noProof/>
              </w:rPr>
              <w:t>The Extras</w:t>
            </w:r>
            <w:r w:rsidR="00FC226B">
              <w:rPr>
                <w:noProof/>
                <w:webHidden/>
              </w:rPr>
              <w:tab/>
            </w:r>
            <w:r w:rsidR="00FC226B">
              <w:rPr>
                <w:noProof/>
                <w:webHidden/>
              </w:rPr>
              <w:fldChar w:fldCharType="begin"/>
            </w:r>
            <w:r w:rsidR="00FC226B">
              <w:rPr>
                <w:noProof/>
                <w:webHidden/>
              </w:rPr>
              <w:instrText xml:space="preserve"> PAGEREF _Toc430457499 \h </w:instrText>
            </w:r>
            <w:r w:rsidR="00FC226B">
              <w:rPr>
                <w:noProof/>
                <w:webHidden/>
              </w:rPr>
            </w:r>
            <w:r w:rsidR="00FC226B">
              <w:rPr>
                <w:noProof/>
                <w:webHidden/>
              </w:rPr>
              <w:fldChar w:fldCharType="separate"/>
            </w:r>
            <w:r w:rsidR="00FC226B">
              <w:rPr>
                <w:noProof/>
                <w:webHidden/>
              </w:rPr>
              <w:t>14</w:t>
            </w:r>
            <w:r w:rsidR="00FC226B">
              <w:rPr>
                <w:noProof/>
                <w:webHidden/>
              </w:rPr>
              <w:fldChar w:fldCharType="end"/>
            </w:r>
          </w:hyperlink>
        </w:p>
        <w:p w:rsidR="00FC226B" w:rsidRDefault="001C561B">
          <w:pPr>
            <w:pStyle w:val="TOC2"/>
            <w:tabs>
              <w:tab w:val="left" w:pos="880"/>
              <w:tab w:val="right" w:leader="dot" w:pos="8570"/>
            </w:tabs>
            <w:rPr>
              <w:noProof/>
              <w:lang w:val="nl-NL" w:eastAsia="nl-NL"/>
            </w:rPr>
          </w:pPr>
          <w:hyperlink w:anchor="_Toc430457500" w:history="1">
            <w:r w:rsidR="00FC226B" w:rsidRPr="003311C3">
              <w:rPr>
                <w:rStyle w:val="Hyperlink"/>
                <w:noProof/>
              </w:rPr>
              <w:t>9.1</w:t>
            </w:r>
            <w:r w:rsidR="00FC226B">
              <w:rPr>
                <w:noProof/>
                <w:lang w:val="nl-NL" w:eastAsia="nl-NL"/>
              </w:rPr>
              <w:tab/>
            </w:r>
            <w:r w:rsidR="00FC226B" w:rsidRPr="003311C3">
              <w:rPr>
                <w:rStyle w:val="Hyperlink"/>
                <w:noProof/>
              </w:rPr>
              <w:t>Potential Features</w:t>
            </w:r>
            <w:r w:rsidR="00FC226B">
              <w:rPr>
                <w:noProof/>
                <w:webHidden/>
              </w:rPr>
              <w:tab/>
            </w:r>
            <w:r w:rsidR="00FC226B">
              <w:rPr>
                <w:noProof/>
                <w:webHidden/>
              </w:rPr>
              <w:fldChar w:fldCharType="begin"/>
            </w:r>
            <w:r w:rsidR="00FC226B">
              <w:rPr>
                <w:noProof/>
                <w:webHidden/>
              </w:rPr>
              <w:instrText xml:space="preserve"> PAGEREF _Toc430457500 \h </w:instrText>
            </w:r>
            <w:r w:rsidR="00FC226B">
              <w:rPr>
                <w:noProof/>
                <w:webHidden/>
              </w:rPr>
            </w:r>
            <w:r w:rsidR="00FC226B">
              <w:rPr>
                <w:noProof/>
                <w:webHidden/>
              </w:rPr>
              <w:fldChar w:fldCharType="separate"/>
            </w:r>
            <w:r w:rsidR="00FC226B">
              <w:rPr>
                <w:noProof/>
                <w:webHidden/>
              </w:rPr>
              <w:t>14</w:t>
            </w:r>
            <w:r w:rsidR="00FC226B">
              <w:rPr>
                <w:noProof/>
                <w:webHidden/>
              </w:rPr>
              <w:fldChar w:fldCharType="end"/>
            </w:r>
          </w:hyperlink>
        </w:p>
        <w:p w:rsidR="00FC226B" w:rsidRDefault="001C561B">
          <w:pPr>
            <w:pStyle w:val="TOC2"/>
            <w:tabs>
              <w:tab w:val="left" w:pos="880"/>
              <w:tab w:val="right" w:leader="dot" w:pos="8570"/>
            </w:tabs>
            <w:rPr>
              <w:noProof/>
              <w:lang w:val="nl-NL" w:eastAsia="nl-NL"/>
            </w:rPr>
          </w:pPr>
          <w:hyperlink w:anchor="_Toc430457501" w:history="1">
            <w:r w:rsidR="00FC226B" w:rsidRPr="003311C3">
              <w:rPr>
                <w:rStyle w:val="Hyperlink"/>
                <w:noProof/>
              </w:rPr>
              <w:t>9.2</w:t>
            </w:r>
            <w:r w:rsidR="00FC226B">
              <w:rPr>
                <w:noProof/>
                <w:lang w:val="nl-NL" w:eastAsia="nl-NL"/>
              </w:rPr>
              <w:tab/>
            </w:r>
            <w:r w:rsidR="00FC226B" w:rsidRPr="003311C3">
              <w:rPr>
                <w:rStyle w:val="Hyperlink"/>
                <w:noProof/>
              </w:rPr>
              <w:t>Maintenance of the Project</w:t>
            </w:r>
            <w:r w:rsidR="00FC226B">
              <w:rPr>
                <w:noProof/>
                <w:webHidden/>
              </w:rPr>
              <w:tab/>
            </w:r>
            <w:r w:rsidR="00FC226B">
              <w:rPr>
                <w:noProof/>
                <w:webHidden/>
              </w:rPr>
              <w:fldChar w:fldCharType="begin"/>
            </w:r>
            <w:r w:rsidR="00FC226B">
              <w:rPr>
                <w:noProof/>
                <w:webHidden/>
              </w:rPr>
              <w:instrText xml:space="preserve"> PAGEREF _Toc430457501 \h </w:instrText>
            </w:r>
            <w:r w:rsidR="00FC226B">
              <w:rPr>
                <w:noProof/>
                <w:webHidden/>
              </w:rPr>
            </w:r>
            <w:r w:rsidR="00FC226B">
              <w:rPr>
                <w:noProof/>
                <w:webHidden/>
              </w:rPr>
              <w:fldChar w:fldCharType="separate"/>
            </w:r>
            <w:r w:rsidR="00FC226B">
              <w:rPr>
                <w:noProof/>
                <w:webHidden/>
              </w:rPr>
              <w:t>14</w:t>
            </w:r>
            <w:r w:rsidR="00FC226B">
              <w:rPr>
                <w:noProof/>
                <w:webHidden/>
              </w:rPr>
              <w:fldChar w:fldCharType="end"/>
            </w:r>
          </w:hyperlink>
        </w:p>
        <w:p w:rsidR="008A0C91" w:rsidRDefault="008A0C91">
          <w:r>
            <w:rPr>
              <w:b/>
              <w:bCs/>
              <w:noProof/>
            </w:rPr>
            <w:fldChar w:fldCharType="end"/>
          </w:r>
        </w:p>
      </w:sdtContent>
    </w:sdt>
    <w:p w:rsidR="008A7CA3" w:rsidRDefault="008A7CA3">
      <w:pPr>
        <w:rPr>
          <w:rFonts w:eastAsia="Arial" w:cs="Arial"/>
          <w:b/>
          <w:sz w:val="24"/>
          <w:szCs w:val="24"/>
        </w:rPr>
      </w:pPr>
      <w:r>
        <w:rPr>
          <w:rFonts w:eastAsia="Arial" w:cs="Arial"/>
          <w:b/>
          <w:sz w:val="24"/>
          <w:szCs w:val="24"/>
        </w:rPr>
        <w:br w:type="page"/>
      </w:r>
    </w:p>
    <w:p w:rsidR="00C74AC8" w:rsidRDefault="008A7CA3" w:rsidP="00C74AC8">
      <w:pPr>
        <w:pStyle w:val="Heading1"/>
        <w:rPr>
          <w:rFonts w:eastAsia="Arial"/>
        </w:rPr>
      </w:pPr>
      <w:bookmarkStart w:id="2" w:name="_Toc430457475"/>
      <w:r>
        <w:rPr>
          <w:rFonts w:eastAsia="Arial"/>
        </w:rPr>
        <w:lastRenderedPageBreak/>
        <w:t>Introductio</w:t>
      </w:r>
      <w:r w:rsidR="00C74AC8">
        <w:rPr>
          <w:rFonts w:eastAsia="Arial"/>
        </w:rPr>
        <w:t>n</w:t>
      </w:r>
      <w:bookmarkEnd w:id="2"/>
    </w:p>
    <w:p w:rsidR="00C74AC8" w:rsidRDefault="00C74AC8" w:rsidP="00C74AC8">
      <w:pPr>
        <w:pStyle w:val="Heading2"/>
      </w:pPr>
      <w:bookmarkStart w:id="3" w:name="_Toc430457476"/>
      <w:r>
        <w:t>Project Concept Document</w:t>
      </w:r>
      <w:bookmarkEnd w:id="3"/>
    </w:p>
    <w:p w:rsidR="00C74AC8" w:rsidRPr="00F05D95" w:rsidRDefault="00C74AC8" w:rsidP="00C74AC8">
      <w:pPr>
        <w:rPr>
          <w:lang w:val="nl-NL"/>
          <w:rPrChange w:id="4" w:author="ludo Stroetenga" w:date="2015-09-21T12:14:00Z">
            <w:rPr/>
          </w:rPrChange>
        </w:rPr>
      </w:pPr>
      <w:r>
        <w:t xml:space="preserve">The purpose of the project concept document </w:t>
      </w:r>
      <w:r w:rsidR="00CA3618">
        <w:t xml:space="preserve">is to identify a project idea and turn it into a realized product. It provides a basic understanding of the project and the content of it. </w:t>
      </w:r>
      <w:r w:rsidR="00CA3618" w:rsidRPr="00CA3618">
        <w:t>This document will define the basis of the project and explain how certain aspects of the design work</w:t>
      </w:r>
      <w:r w:rsidR="00CA3618">
        <w:t>.</w:t>
      </w:r>
      <w:ins w:id="5" w:author="ludo Stroetenga" w:date="2015-09-21T12:12:00Z">
        <w:r w:rsidR="00F05D95">
          <w:t xml:space="preserve"> </w:t>
        </w:r>
        <w:r w:rsidR="00F05D95" w:rsidRPr="00F05D95">
          <w:rPr>
            <w:lang w:val="nl-NL"/>
            <w:rPrChange w:id="6" w:author="ludo Stroetenga" w:date="2015-09-21T12:14:00Z">
              <w:rPr/>
            </w:rPrChange>
          </w:rPr>
          <w:t>Focus hier gelijk op dit document</w:t>
        </w:r>
      </w:ins>
      <w:ins w:id="7" w:author="ludo Stroetenga" w:date="2015-09-21T12:13:00Z">
        <w:r w:rsidR="00F05D95" w:rsidRPr="00F05D95">
          <w:rPr>
            <w:lang w:val="nl-NL"/>
            <w:rPrChange w:id="8" w:author="ludo Stroetenga" w:date="2015-09-21T12:14:00Z">
              <w:rPr/>
            </w:rPrChange>
          </w:rPr>
          <w:t xml:space="preserve"> dus the purpose of THIS PCD</w:t>
        </w:r>
      </w:ins>
      <w:ins w:id="9" w:author="ludo Stroetenga" w:date="2015-09-21T12:15:00Z">
        <w:r w:rsidR="00F05D95">
          <w:rPr>
            <w:lang w:val="nl-NL"/>
          </w:rPr>
          <w:t xml:space="preserve"> is .. en noem al eens het idee.. het concept</w:t>
        </w:r>
      </w:ins>
    </w:p>
    <w:p w:rsidR="00C74AC8" w:rsidRDefault="005D6062" w:rsidP="00C74AC8">
      <w:pPr>
        <w:pStyle w:val="Heading2"/>
      </w:pPr>
      <w:bookmarkStart w:id="10" w:name="_Toc430457477"/>
      <w:r>
        <w:t>General Information</w:t>
      </w:r>
      <w:bookmarkEnd w:id="10"/>
    </w:p>
    <w:p w:rsidR="005D6062" w:rsidRDefault="00204528" w:rsidP="005D6062">
      <w:pPr>
        <w:rPr>
          <w:rFonts w:eastAsia="Arial"/>
          <w:sz w:val="24"/>
        </w:rPr>
      </w:pPr>
      <w:r>
        <w:t xml:space="preserve">The product doesn’t have a name yet as of </w:t>
      </w:r>
      <w:r w:rsidRPr="008A0C91">
        <w:rPr>
          <w:rFonts w:eastAsia="Arial"/>
          <w:sz w:val="24"/>
        </w:rPr>
        <w:t>13-9-2015</w:t>
      </w:r>
      <w:r>
        <w:rPr>
          <w:rFonts w:eastAsia="Arial"/>
          <w:sz w:val="24"/>
        </w:rPr>
        <w:t xml:space="preserve">. But the name “Cheery” is thought about and fits </w:t>
      </w:r>
      <w:r w:rsidR="005D2476">
        <w:rPr>
          <w:rFonts w:eastAsia="Arial"/>
          <w:sz w:val="24"/>
        </w:rPr>
        <w:t>the project.</w:t>
      </w:r>
      <w:ins w:id="11" w:author="ludo Stroetenga" w:date="2015-09-21T12:15:00Z">
        <w:r w:rsidR="00F05D95">
          <w:rPr>
            <w:rFonts w:eastAsia="Arial"/>
            <w:sz w:val="24"/>
          </w:rPr>
          <w:t xml:space="preserve"> </w:t>
        </w:r>
      </w:ins>
      <w:ins w:id="12" w:author="ludo Stroetenga" w:date="2015-09-21T12:17:00Z">
        <w:r w:rsidR="00F05D95">
          <w:rPr>
            <w:rFonts w:eastAsia="Arial"/>
            <w:sz w:val="24"/>
          </w:rPr>
          <w:t xml:space="preserve">The projects name is “Cheery” </w:t>
        </w:r>
      </w:ins>
      <w:ins w:id="13" w:author="ludo Stroetenga" w:date="2015-09-21T12:18:00Z">
        <w:r w:rsidR="00F05D95">
          <w:rPr>
            <w:rFonts w:eastAsia="Arial"/>
            <w:sz w:val="24"/>
          </w:rPr>
          <w:t xml:space="preserve">….. </w:t>
        </w:r>
      </w:ins>
      <w:ins w:id="14" w:author="ludo Stroetenga" w:date="2015-09-21T12:15:00Z">
        <w:r w:rsidR="00F05D95">
          <w:rPr>
            <w:rFonts w:eastAsia="Arial"/>
            <w:sz w:val="24"/>
          </w:rPr>
          <w:t xml:space="preserve">From now on </w:t>
        </w:r>
      </w:ins>
      <w:ins w:id="15" w:author="ludo Stroetenga" w:date="2015-09-21T12:16:00Z">
        <w:r w:rsidR="00F05D95">
          <w:rPr>
            <w:rFonts w:eastAsia="Arial"/>
            <w:sz w:val="24"/>
          </w:rPr>
          <w:t>we will use the term “project” or “the project”</w:t>
        </w:r>
      </w:ins>
      <w:ins w:id="16" w:author="ludo Stroetenga" w:date="2015-09-21T12:15:00Z">
        <w:r w:rsidR="00F05D95">
          <w:rPr>
            <w:rFonts w:eastAsia="Arial"/>
            <w:sz w:val="24"/>
          </w:rPr>
          <w:t>.</w:t>
        </w:r>
      </w:ins>
    </w:p>
    <w:p w:rsidR="00204528" w:rsidRDefault="00204528" w:rsidP="005D6062">
      <w:pPr>
        <w:rPr>
          <w:rFonts w:eastAsia="Arial"/>
          <w:sz w:val="24"/>
        </w:rPr>
      </w:pPr>
      <w:r>
        <w:rPr>
          <w:rFonts w:eastAsia="Arial"/>
          <w:sz w:val="24"/>
        </w:rPr>
        <w:t>Project</w:t>
      </w:r>
      <w:r w:rsidR="005D2476">
        <w:rPr>
          <w:rFonts w:eastAsia="Arial"/>
          <w:sz w:val="24"/>
        </w:rPr>
        <w:t xml:space="preserve"> / contact</w:t>
      </w:r>
      <w:r>
        <w:rPr>
          <w:rFonts w:eastAsia="Arial"/>
          <w:sz w:val="24"/>
        </w:rPr>
        <w:t xml:space="preserve"> information</w:t>
      </w:r>
    </w:p>
    <w:tbl>
      <w:tblPr>
        <w:tblStyle w:val="TableGrid"/>
        <w:tblW w:w="0" w:type="auto"/>
        <w:tblLook w:val="04A0" w:firstRow="1" w:lastRow="0" w:firstColumn="1" w:lastColumn="0" w:noHBand="0" w:noVBand="1"/>
      </w:tblPr>
      <w:tblGrid>
        <w:gridCol w:w="2830"/>
        <w:gridCol w:w="5740"/>
      </w:tblGrid>
      <w:tr w:rsidR="00204528" w:rsidTr="0061298B">
        <w:trPr>
          <w:trHeight w:val="425"/>
        </w:trPr>
        <w:tc>
          <w:tcPr>
            <w:tcW w:w="2830" w:type="dxa"/>
            <w:vAlign w:val="center"/>
          </w:tcPr>
          <w:p w:rsidR="00204528" w:rsidRDefault="003F7E42" w:rsidP="00274D75">
            <w:pPr>
              <w:spacing w:after="0" w:line="240" w:lineRule="auto"/>
              <w:rPr>
                <w:rFonts w:eastAsia="Arial"/>
                <w:sz w:val="24"/>
              </w:rPr>
            </w:pPr>
            <w:r>
              <w:rPr>
                <w:rFonts w:eastAsia="Arial"/>
                <w:sz w:val="24"/>
              </w:rPr>
              <w:t>Developer</w:t>
            </w:r>
          </w:p>
        </w:tc>
        <w:tc>
          <w:tcPr>
            <w:tcW w:w="5740" w:type="dxa"/>
            <w:vAlign w:val="center"/>
          </w:tcPr>
          <w:p w:rsidR="005D2476" w:rsidRDefault="003F7E42" w:rsidP="00274D75">
            <w:pPr>
              <w:spacing w:after="0" w:line="240" w:lineRule="auto"/>
              <w:rPr>
                <w:rFonts w:eastAsia="Arial"/>
                <w:sz w:val="24"/>
              </w:rPr>
            </w:pPr>
            <w:r>
              <w:rPr>
                <w:rFonts w:eastAsia="Arial"/>
                <w:sz w:val="24"/>
              </w:rPr>
              <w:t>Melle Dijkstra</w:t>
            </w:r>
          </w:p>
        </w:tc>
      </w:tr>
      <w:tr w:rsidR="00204528" w:rsidTr="0061298B">
        <w:trPr>
          <w:trHeight w:val="425"/>
        </w:trPr>
        <w:tc>
          <w:tcPr>
            <w:tcW w:w="2830" w:type="dxa"/>
            <w:vAlign w:val="center"/>
          </w:tcPr>
          <w:p w:rsidR="00204528" w:rsidRPr="0061298B" w:rsidRDefault="0061298B" w:rsidP="00274D75">
            <w:pPr>
              <w:spacing w:after="0" w:line="240" w:lineRule="auto"/>
              <w:rPr>
                <w:sz w:val="24"/>
                <w:szCs w:val="24"/>
              </w:rPr>
            </w:pPr>
            <w:r>
              <w:rPr>
                <w:sz w:val="24"/>
                <w:szCs w:val="24"/>
              </w:rPr>
              <w:t>Project Name</w:t>
            </w:r>
          </w:p>
        </w:tc>
        <w:tc>
          <w:tcPr>
            <w:tcW w:w="5740" w:type="dxa"/>
            <w:vAlign w:val="center"/>
          </w:tcPr>
          <w:p w:rsidR="00204528" w:rsidRDefault="0061298B" w:rsidP="00274D75">
            <w:pPr>
              <w:spacing w:after="0" w:line="240" w:lineRule="auto"/>
              <w:rPr>
                <w:rFonts w:eastAsia="Arial"/>
                <w:sz w:val="24"/>
              </w:rPr>
            </w:pPr>
            <w:r>
              <w:rPr>
                <w:rFonts w:eastAsia="Arial"/>
                <w:sz w:val="24"/>
              </w:rPr>
              <w:t>Cheery</w:t>
            </w:r>
          </w:p>
        </w:tc>
      </w:tr>
      <w:tr w:rsidR="005D2476" w:rsidTr="0061298B">
        <w:trPr>
          <w:trHeight w:val="425"/>
        </w:trPr>
        <w:tc>
          <w:tcPr>
            <w:tcW w:w="2830" w:type="dxa"/>
            <w:vAlign w:val="center"/>
          </w:tcPr>
          <w:p w:rsidR="005D2476" w:rsidRDefault="005D2476" w:rsidP="00274D75">
            <w:pPr>
              <w:spacing w:after="0" w:line="240" w:lineRule="auto"/>
              <w:rPr>
                <w:rFonts w:eastAsia="Arial"/>
                <w:sz w:val="24"/>
              </w:rPr>
            </w:pPr>
            <w:r>
              <w:rPr>
                <w:rFonts w:eastAsia="Arial"/>
                <w:sz w:val="24"/>
              </w:rPr>
              <w:t>Customer</w:t>
            </w:r>
          </w:p>
        </w:tc>
        <w:tc>
          <w:tcPr>
            <w:tcW w:w="5740" w:type="dxa"/>
            <w:vAlign w:val="center"/>
          </w:tcPr>
          <w:p w:rsidR="005D2476" w:rsidRDefault="005D2476" w:rsidP="00274D75">
            <w:pPr>
              <w:spacing w:after="0" w:line="240" w:lineRule="auto"/>
              <w:rPr>
                <w:rFonts w:eastAsia="Arial"/>
                <w:sz w:val="24"/>
              </w:rPr>
            </w:pPr>
            <w:r>
              <w:rPr>
                <w:rFonts w:eastAsia="Arial"/>
                <w:sz w:val="24"/>
              </w:rPr>
              <w:t xml:space="preserve">ROC </w:t>
            </w:r>
            <w:proofErr w:type="spellStart"/>
            <w:r>
              <w:rPr>
                <w:rFonts w:eastAsia="Arial"/>
                <w:sz w:val="24"/>
              </w:rPr>
              <w:t>Friese</w:t>
            </w:r>
            <w:proofErr w:type="spellEnd"/>
            <w:r>
              <w:rPr>
                <w:rFonts w:eastAsia="Arial"/>
                <w:sz w:val="24"/>
              </w:rPr>
              <w:t xml:space="preserve"> </w:t>
            </w:r>
            <w:proofErr w:type="spellStart"/>
            <w:r>
              <w:rPr>
                <w:rFonts w:eastAsia="Arial"/>
                <w:sz w:val="24"/>
              </w:rPr>
              <w:t>Poort</w:t>
            </w:r>
            <w:proofErr w:type="spellEnd"/>
          </w:p>
        </w:tc>
      </w:tr>
      <w:tr w:rsidR="0071445A" w:rsidTr="0061298B">
        <w:trPr>
          <w:trHeight w:val="425"/>
        </w:trPr>
        <w:tc>
          <w:tcPr>
            <w:tcW w:w="2830" w:type="dxa"/>
            <w:vAlign w:val="center"/>
          </w:tcPr>
          <w:p w:rsidR="0071445A" w:rsidRDefault="0071445A" w:rsidP="00274D75">
            <w:pPr>
              <w:spacing w:after="0" w:line="240" w:lineRule="auto"/>
              <w:rPr>
                <w:rFonts w:eastAsia="Arial"/>
                <w:sz w:val="24"/>
              </w:rPr>
            </w:pPr>
            <w:r>
              <w:rPr>
                <w:rFonts w:eastAsia="Arial"/>
                <w:sz w:val="24"/>
              </w:rPr>
              <w:t>Development Time</w:t>
            </w:r>
          </w:p>
        </w:tc>
        <w:tc>
          <w:tcPr>
            <w:tcW w:w="5740" w:type="dxa"/>
            <w:vAlign w:val="center"/>
          </w:tcPr>
          <w:p w:rsidR="0071445A" w:rsidRDefault="0071445A" w:rsidP="00274D75">
            <w:pPr>
              <w:spacing w:after="0" w:line="240" w:lineRule="auto"/>
              <w:rPr>
                <w:rFonts w:eastAsia="Arial"/>
                <w:sz w:val="24"/>
              </w:rPr>
            </w:pPr>
            <w:r>
              <w:rPr>
                <w:rFonts w:eastAsia="Arial"/>
                <w:sz w:val="24"/>
              </w:rPr>
              <w:t xml:space="preserve">20 weeks starting </w:t>
            </w:r>
            <w:r w:rsidR="00274D75">
              <w:rPr>
                <w:rFonts w:eastAsia="Arial"/>
                <w:sz w:val="24"/>
              </w:rPr>
              <w:t>20-8</w:t>
            </w:r>
            <w:r w:rsidRPr="008A0C91">
              <w:rPr>
                <w:rFonts w:eastAsia="Arial"/>
                <w:sz w:val="24"/>
              </w:rPr>
              <w:t>-2015</w:t>
            </w:r>
          </w:p>
        </w:tc>
      </w:tr>
    </w:tbl>
    <w:p w:rsidR="00204528" w:rsidRDefault="00204528" w:rsidP="005D6062">
      <w:pPr>
        <w:rPr>
          <w:rFonts w:eastAsia="Arial"/>
          <w:sz w:val="24"/>
        </w:rPr>
      </w:pPr>
    </w:p>
    <w:p w:rsidR="0061298B" w:rsidRPr="0061298B" w:rsidRDefault="0061298B" w:rsidP="005D6062">
      <w:pPr>
        <w:rPr>
          <w:rFonts w:eastAsia="Arial"/>
          <w:sz w:val="24"/>
          <w:lang w:val="nl-NL"/>
        </w:rPr>
      </w:pPr>
      <w:r w:rsidRPr="0061298B">
        <w:rPr>
          <w:rFonts w:eastAsia="Arial"/>
          <w:sz w:val="24"/>
          <w:lang w:val="nl-NL"/>
        </w:rPr>
        <w:t xml:space="preserve">Melle Dijkstra – </w:t>
      </w:r>
      <w:hyperlink r:id="rId11" w:history="1">
        <w:r w:rsidRPr="00343A21">
          <w:rPr>
            <w:rStyle w:val="Hyperlink"/>
            <w:rFonts w:eastAsia="Arial"/>
            <w:sz w:val="24"/>
            <w:lang w:val="nl-NL"/>
          </w:rPr>
          <w:t>melle210202@gmail.com</w:t>
        </w:r>
      </w:hyperlink>
      <w:r>
        <w:rPr>
          <w:rFonts w:eastAsia="Arial"/>
          <w:sz w:val="24"/>
          <w:lang w:val="nl-NL"/>
        </w:rPr>
        <w:t xml:space="preserve"> </w:t>
      </w:r>
    </w:p>
    <w:p w:rsidR="008A7CA3" w:rsidRPr="0061298B" w:rsidRDefault="008A7CA3" w:rsidP="008A0C91">
      <w:pPr>
        <w:rPr>
          <w:rFonts w:asciiTheme="majorHAnsi" w:eastAsiaTheme="majorEastAsia" w:hAnsiTheme="majorHAnsi" w:cstheme="majorBidi"/>
          <w:color w:val="404040" w:themeColor="text1" w:themeTint="BF"/>
          <w:sz w:val="28"/>
          <w:szCs w:val="28"/>
          <w:lang w:val="nl-NL"/>
        </w:rPr>
      </w:pPr>
      <w:r w:rsidRPr="0061298B">
        <w:rPr>
          <w:rFonts w:eastAsia="Arial"/>
          <w:lang w:val="nl-NL"/>
        </w:rPr>
        <w:br w:type="page"/>
      </w:r>
    </w:p>
    <w:p w:rsidR="002758C5" w:rsidRDefault="002758C5" w:rsidP="002758C5">
      <w:pPr>
        <w:pStyle w:val="Heading1"/>
        <w:rPr>
          <w:rFonts w:eastAsia="Arial"/>
        </w:rPr>
      </w:pPr>
      <w:bookmarkStart w:id="17" w:name="_Toc430457478"/>
      <w:r>
        <w:rPr>
          <w:rFonts w:eastAsia="Arial"/>
        </w:rPr>
        <w:lastRenderedPageBreak/>
        <w:t xml:space="preserve">The </w:t>
      </w:r>
      <w:r w:rsidR="00281A25">
        <w:rPr>
          <w:rFonts w:eastAsia="Arial"/>
        </w:rPr>
        <w:t>Project</w:t>
      </w:r>
      <w:bookmarkEnd w:id="17"/>
    </w:p>
    <w:p w:rsidR="00206ABA" w:rsidRDefault="00F76F33" w:rsidP="00206ABA">
      <w:pPr>
        <w:pStyle w:val="Heading2"/>
      </w:pPr>
      <w:bookmarkStart w:id="18" w:name="_Toc430457479"/>
      <w:r>
        <w:t>The P</w:t>
      </w:r>
      <w:r w:rsidR="00206ABA">
        <w:t>roblem</w:t>
      </w:r>
      <w:r>
        <w:t xml:space="preserve"> / Idea</w:t>
      </w:r>
      <w:bookmarkEnd w:id="18"/>
    </w:p>
    <w:p w:rsidR="00F05D95" w:rsidRDefault="00F05D95" w:rsidP="00CD762C">
      <w:pPr>
        <w:pStyle w:val="Heading3"/>
        <w:rPr>
          <w:ins w:id="19" w:author="ludo Stroetenga" w:date="2015-09-21T12:19:00Z"/>
          <w:lang w:val="nl-NL"/>
        </w:rPr>
      </w:pPr>
      <w:bookmarkStart w:id="20" w:name="_Toc430457480"/>
      <w:ins w:id="21" w:author="ludo Stroetenga" w:date="2015-09-21T12:18:00Z">
        <w:r w:rsidRPr="00F05D95">
          <w:rPr>
            <w:lang w:val="nl-NL"/>
            <w:rPrChange w:id="22" w:author="ludo Stroetenga" w:date="2015-09-21T12:19:00Z">
              <w:rPr/>
            </w:rPrChange>
          </w:rPr>
          <w:t xml:space="preserve">Is er een probleem wat je probeert op te lossen.. </w:t>
        </w:r>
      </w:ins>
      <w:ins w:id="23" w:author="ludo Stroetenga" w:date="2015-09-21T12:19:00Z">
        <w:r>
          <w:rPr>
            <w:lang w:val="nl-NL"/>
          </w:rPr>
          <w:t>beschrijf dit dan.</w:t>
        </w:r>
      </w:ins>
    </w:p>
    <w:p w:rsidR="00F05D95" w:rsidRPr="00F05D95" w:rsidRDefault="00F05D95" w:rsidP="00F05D95">
      <w:pPr>
        <w:rPr>
          <w:ins w:id="24" w:author="ludo Stroetenga" w:date="2015-09-21T12:18:00Z"/>
          <w:lang w:val="nl-NL"/>
          <w:rPrChange w:id="25" w:author="ludo Stroetenga" w:date="2015-09-21T12:19:00Z">
            <w:rPr>
              <w:ins w:id="26" w:author="ludo Stroetenga" w:date="2015-09-21T12:18:00Z"/>
            </w:rPr>
          </w:rPrChange>
        </w:rPr>
        <w:pPrChange w:id="27" w:author="ludo Stroetenga" w:date="2015-09-21T12:19:00Z">
          <w:pPr>
            <w:pStyle w:val="Heading3"/>
          </w:pPr>
        </w:pPrChange>
      </w:pPr>
      <w:ins w:id="28" w:author="ludo Stroetenga" w:date="2015-09-21T12:19:00Z">
        <w:r>
          <w:rPr>
            <w:lang w:val="nl-NL"/>
          </w:rPr>
          <w:t>Zwak je idee niet af door termen als “Sort of” beschrijf wat het is niet waar het op lijkt..</w:t>
        </w:r>
      </w:ins>
    </w:p>
    <w:p w:rsidR="00CD762C" w:rsidRPr="00CD762C" w:rsidRDefault="00CD762C" w:rsidP="00CD762C">
      <w:pPr>
        <w:pStyle w:val="Heading3"/>
      </w:pPr>
      <w:r>
        <w:t>The idea</w:t>
      </w:r>
      <w:bookmarkEnd w:id="20"/>
    </w:p>
    <w:p w:rsidR="00CD762C" w:rsidRPr="0002267F" w:rsidRDefault="00F76F33" w:rsidP="00563813">
      <w:pPr>
        <w:rPr>
          <w:lang w:val="nl-NL"/>
          <w:rPrChange w:id="29" w:author="ludo Stroetenga" w:date="2015-09-21T12:21:00Z">
            <w:rPr/>
          </w:rPrChange>
        </w:rPr>
      </w:pPr>
      <w:r>
        <w:t xml:space="preserve">The idea of the project is </w:t>
      </w:r>
      <w:r w:rsidR="00EC2A8D">
        <w:t xml:space="preserve">some sort of “social network” but it’s not like Facebook or Twitter were you share whatever you are doing on a typical day. It’s more of a social network for people that already know each other or want to get to know each other. The idea is to get to know everyone </w:t>
      </w:r>
      <w:r w:rsidR="00556392">
        <w:t xml:space="preserve">who you share the group with. </w:t>
      </w:r>
      <w:ins w:id="30" w:author="ludo Stroetenga" w:date="2015-09-21T12:20:00Z">
        <w:r w:rsidR="0002267F">
          <w:t>Huh</w:t>
        </w:r>
        <w:proofErr w:type="gramStart"/>
        <w:r w:rsidR="0002267F">
          <w:t>..</w:t>
        </w:r>
        <w:proofErr w:type="gramEnd"/>
        <w:r w:rsidR="0002267F">
          <w:t xml:space="preserve"> </w:t>
        </w:r>
        <w:proofErr w:type="spellStart"/>
        <w:proofErr w:type="gramStart"/>
        <w:r w:rsidR="0002267F">
          <w:t>en</w:t>
        </w:r>
        <w:proofErr w:type="spellEnd"/>
        <w:proofErr w:type="gramEnd"/>
        <w:r w:rsidR="0002267F">
          <w:t xml:space="preserve"> de </w:t>
        </w:r>
        <w:proofErr w:type="spellStart"/>
        <w:r w:rsidR="0002267F">
          <w:t>laatste</w:t>
        </w:r>
        <w:proofErr w:type="spellEnd"/>
        <w:r w:rsidR="0002267F">
          <w:t xml:space="preserve"> zin </w:t>
        </w:r>
        <w:proofErr w:type="spellStart"/>
        <w:r w:rsidR="0002267F">
          <w:t>helemaal</w:t>
        </w:r>
        <w:proofErr w:type="spellEnd"/>
        <w:r w:rsidR="0002267F">
          <w:t xml:space="preserve"> HUH. </w:t>
        </w:r>
        <w:proofErr w:type="spellStart"/>
        <w:r w:rsidR="0002267F">
          <w:t>Beschrijf</w:t>
        </w:r>
        <w:proofErr w:type="spellEnd"/>
        <w:r w:rsidR="0002267F">
          <w:t xml:space="preserve"> wat het </w:t>
        </w:r>
        <w:proofErr w:type="spellStart"/>
        <w:r w:rsidR="0002267F">
          <w:t>wel</w:t>
        </w:r>
        <w:proofErr w:type="spellEnd"/>
        <w:r w:rsidR="0002267F">
          <w:t xml:space="preserve"> is</w:t>
        </w:r>
        <w:proofErr w:type="gramStart"/>
        <w:r w:rsidR="0002267F">
          <w:t>..</w:t>
        </w:r>
        <w:proofErr w:type="gramEnd"/>
        <w:r w:rsidR="0002267F">
          <w:t xml:space="preserve"> </w:t>
        </w:r>
        <w:r w:rsidR="0002267F" w:rsidRPr="0002267F">
          <w:rPr>
            <w:lang w:val="nl-NL"/>
            <w:rPrChange w:id="31" w:author="ludo Stroetenga" w:date="2015-09-21T12:21:00Z">
              <w:rPr/>
            </w:rPrChange>
          </w:rPr>
          <w:t>niet wat het niet is.. je mag wel kort aangeven waar je het niet mee moet verwarren maar houd dat kort.</w:t>
        </w:r>
      </w:ins>
    </w:p>
    <w:p w:rsidR="00CD762C" w:rsidRDefault="00CD762C" w:rsidP="00CD762C">
      <w:pPr>
        <w:pStyle w:val="Heading3"/>
      </w:pPr>
      <w:bookmarkStart w:id="32" w:name="_Toc430457481"/>
      <w:r>
        <w:t>How it works</w:t>
      </w:r>
      <w:bookmarkEnd w:id="32"/>
    </w:p>
    <w:p w:rsidR="0002267F" w:rsidRDefault="0002267F" w:rsidP="00563813">
      <w:pPr>
        <w:rPr>
          <w:ins w:id="33" w:author="ludo Stroetenga" w:date="2015-09-21T12:21:00Z"/>
        </w:rPr>
      </w:pPr>
      <w:ins w:id="34" w:author="ludo Stroetenga" w:date="2015-09-21T12:21:00Z">
        <w:r>
          <w:t xml:space="preserve">You require an account which you can get by joining or visiting the website. </w:t>
        </w:r>
      </w:ins>
    </w:p>
    <w:p w:rsidR="00F76F33" w:rsidRDefault="00556392" w:rsidP="00563813">
      <w:del w:id="35" w:author="ludo Stroetenga" w:date="2015-09-21T12:21:00Z">
        <w:r w:rsidDel="0002267F">
          <w:delText xml:space="preserve">So </w:delText>
        </w:r>
      </w:del>
      <w:proofErr w:type="gramStart"/>
      <w:r>
        <w:t>when</w:t>
      </w:r>
      <w:proofErr w:type="gramEnd"/>
      <w:r>
        <w:t xml:space="preserve"> you join </w:t>
      </w:r>
      <w:del w:id="36" w:author="ludo Stroetenga" w:date="2015-09-21T12:21:00Z">
        <w:r w:rsidDel="0002267F">
          <w:delText xml:space="preserve">in </w:delText>
        </w:r>
      </w:del>
      <w:ins w:id="37" w:author="ludo Stroetenga" w:date="2015-09-21T12:21:00Z">
        <w:r w:rsidR="0002267F">
          <w:t>for</w:t>
        </w:r>
        <w:r w:rsidR="0002267F">
          <w:t xml:space="preserve"> </w:t>
        </w:r>
      </w:ins>
      <w:r>
        <w:t xml:space="preserve">the first time or you visit the site for the first time, you make an account and make a group </w:t>
      </w:r>
      <w:r w:rsidR="00CD762C">
        <w:t xml:space="preserve">and let others join the group you created. </w:t>
      </w:r>
      <w:ins w:id="38" w:author="ludo Stroetenga" w:date="2015-09-21T12:22:00Z">
        <w:r w:rsidR="0002267F">
          <w:t>A few of the options available are….</w:t>
        </w:r>
      </w:ins>
      <w:r w:rsidR="00CD762C">
        <w:t xml:space="preserve">Then you have a couple options like creating lists to share with others in the group, also you have a couple of “games” or challenges to complete or beat each other in. </w:t>
      </w:r>
      <w:r w:rsidR="00694EE8">
        <w:t>These little games can vary from taking the weirdest selfies and/or playing simple games like hangman.</w:t>
      </w:r>
    </w:p>
    <w:p w:rsidR="00206ABA" w:rsidRPr="0002267F" w:rsidRDefault="00694EE8" w:rsidP="00274D75">
      <w:pPr>
        <w:pStyle w:val="Heading3"/>
        <w:rPr>
          <w:lang w:val="nl-NL"/>
          <w:rPrChange w:id="39" w:author="ludo Stroetenga" w:date="2015-09-21T12:23:00Z">
            <w:rPr/>
          </w:rPrChange>
        </w:rPr>
      </w:pPr>
      <w:bookmarkStart w:id="40" w:name="_Toc430457482"/>
      <w:r w:rsidRPr="0002267F">
        <w:rPr>
          <w:lang w:val="nl-NL"/>
          <w:rPrChange w:id="41" w:author="ludo Stroetenga" w:date="2015-09-21T12:23:00Z">
            <w:rPr/>
          </w:rPrChange>
        </w:rPr>
        <w:t>Possible ideas</w:t>
      </w:r>
      <w:bookmarkEnd w:id="40"/>
      <w:ins w:id="42" w:author="ludo Stroetenga" w:date="2015-09-21T12:22:00Z">
        <w:r w:rsidR="0002267F" w:rsidRPr="0002267F">
          <w:rPr>
            <w:lang w:val="nl-NL"/>
            <w:rPrChange w:id="43" w:author="ludo Stroetenga" w:date="2015-09-21T12:23:00Z">
              <w:rPr/>
            </w:rPrChange>
          </w:rPr>
          <w:t xml:space="preserve"> (</w:t>
        </w:r>
      </w:ins>
      <w:ins w:id="44" w:author="ludo Stroetenga" w:date="2015-09-21T12:23:00Z">
        <w:r w:rsidR="0002267F" w:rsidRPr="0002267F">
          <w:rPr>
            <w:lang w:val="nl-NL"/>
            <w:rPrChange w:id="45" w:author="ludo Stroetenga" w:date="2015-09-21T12:23:00Z">
              <w:rPr/>
            </w:rPrChange>
          </w:rPr>
          <w:t xml:space="preserve">denk meer in </w:t>
        </w:r>
      </w:ins>
      <w:ins w:id="46" w:author="ludo Stroetenga" w:date="2015-09-21T12:22:00Z">
        <w:r w:rsidR="0002267F" w:rsidRPr="0002267F">
          <w:rPr>
            <w:lang w:val="nl-NL"/>
            <w:rPrChange w:id="47" w:author="ludo Stroetenga" w:date="2015-09-21T12:23:00Z">
              <w:rPr/>
            </w:rPrChange>
          </w:rPr>
          <w:t>uitbreidingen</w:t>
        </w:r>
      </w:ins>
      <w:ins w:id="48" w:author="ludo Stroetenga" w:date="2015-09-21T12:23:00Z">
        <w:r w:rsidR="0002267F" w:rsidRPr="0002267F">
          <w:rPr>
            <w:lang w:val="nl-NL"/>
            <w:rPrChange w:id="49" w:author="ludo Stroetenga" w:date="2015-09-21T12:23:00Z">
              <w:rPr/>
            </w:rPrChange>
          </w:rPr>
          <w:t xml:space="preserve"> niet ideeen</w:t>
        </w:r>
        <w:r w:rsidR="0002267F">
          <w:rPr>
            <w:lang w:val="nl-NL"/>
          </w:rPr>
          <w:t xml:space="preserve">.. Extentions, enhancements, etc </w:t>
        </w:r>
      </w:ins>
      <w:ins w:id="50" w:author="ludo Stroetenga" w:date="2015-09-21T12:22:00Z">
        <w:r w:rsidR="0002267F" w:rsidRPr="0002267F">
          <w:rPr>
            <w:lang w:val="nl-NL"/>
            <w:rPrChange w:id="51" w:author="ludo Stroetenga" w:date="2015-09-21T12:23:00Z">
              <w:rPr/>
            </w:rPrChange>
          </w:rPr>
          <w:t>)</w:t>
        </w:r>
      </w:ins>
    </w:p>
    <w:p w:rsidR="00694EE8" w:rsidRDefault="00694EE8" w:rsidP="00694EE8">
      <w:pPr>
        <w:rPr>
          <w:rFonts w:eastAsiaTheme="majorEastAsia"/>
        </w:rPr>
      </w:pPr>
      <w:r>
        <w:rPr>
          <w:rFonts w:eastAsiaTheme="majorEastAsia"/>
        </w:rPr>
        <w:t xml:space="preserve">The main thing the product has to do is have a fun time with friends on the site/app </w:t>
      </w:r>
      <w:r w:rsidR="0071445A">
        <w:rPr>
          <w:rFonts w:eastAsiaTheme="majorEastAsia"/>
        </w:rPr>
        <w:t>and sharing stuff with friends. The exact “games” or “challenges” that will be available are not yet established. If it is possible to make an app of this idea within the given time</w:t>
      </w:r>
      <w:r w:rsidR="00FC04CB">
        <w:rPr>
          <w:rFonts w:eastAsiaTheme="majorEastAsia"/>
        </w:rPr>
        <w:t xml:space="preserve"> then that will of course be implemented. But that’s going to take time learning everything around app development.</w:t>
      </w:r>
    </w:p>
    <w:p w:rsidR="00281A25" w:rsidRDefault="00281A25" w:rsidP="00281A25">
      <w:pPr>
        <w:pStyle w:val="Heading2"/>
      </w:pPr>
      <w:bookmarkStart w:id="52" w:name="_Toc430457483"/>
      <w:r>
        <w:t>Project Management</w:t>
      </w:r>
      <w:bookmarkEnd w:id="52"/>
    </w:p>
    <w:p w:rsidR="00281A25" w:rsidRDefault="00281A25" w:rsidP="00281A25">
      <w:pPr>
        <w:pStyle w:val="Heading3"/>
      </w:pPr>
      <w:bookmarkStart w:id="53" w:name="_Toc430457484"/>
      <w:r>
        <w:t>Planning</w:t>
      </w:r>
      <w:bookmarkEnd w:id="53"/>
    </w:p>
    <w:p w:rsidR="00281A25" w:rsidRPr="00281A25" w:rsidRDefault="00281A25" w:rsidP="00281A25"/>
    <w:p w:rsidR="00694EE8" w:rsidRPr="0002267F" w:rsidRDefault="00683F07" w:rsidP="00683F07">
      <w:pPr>
        <w:pStyle w:val="Heading3"/>
        <w:rPr>
          <w:lang w:val="nl-NL"/>
          <w:rPrChange w:id="54" w:author="ludo Stroetenga" w:date="2015-09-21T12:24:00Z">
            <w:rPr/>
          </w:rPrChange>
        </w:rPr>
      </w:pPr>
      <w:bookmarkStart w:id="55" w:name="_Toc430457485"/>
      <w:r w:rsidRPr="0002267F">
        <w:rPr>
          <w:lang w:val="nl-NL"/>
          <w:rPrChange w:id="56" w:author="ludo Stroetenga" w:date="2015-09-21T12:24:00Z">
            <w:rPr/>
          </w:rPrChange>
        </w:rPr>
        <w:t>Programming Environment</w:t>
      </w:r>
      <w:bookmarkEnd w:id="55"/>
      <w:ins w:id="57" w:author="ludo Stroetenga" w:date="2015-09-21T12:24:00Z">
        <w:r w:rsidR="0002267F" w:rsidRPr="0002267F">
          <w:rPr>
            <w:lang w:val="nl-NL"/>
            <w:rPrChange w:id="58" w:author="ludo Stroetenga" w:date="2015-09-21T12:24:00Z">
              <w:rPr/>
            </w:rPrChange>
          </w:rPr>
          <w:t xml:space="preserve"> / bedoel je niet target platform ??</w:t>
        </w:r>
        <w:r w:rsidR="0002267F" w:rsidRPr="0002267F">
          <w:rPr>
            <w:lang w:val="nl-NL"/>
          </w:rPr>
          <w:t xml:space="preserve"> j</w:t>
        </w:r>
        <w:r w:rsidR="0002267F" w:rsidRPr="0002267F">
          <w:rPr>
            <w:lang w:val="nl-NL"/>
            <w:rPrChange w:id="59" w:author="ludo Stroetenga" w:date="2015-09-21T12:24:00Z">
              <w:rPr/>
            </w:rPrChange>
          </w:rPr>
          <w:t>e haalt hier een aantal zaken door mekaar</w:t>
        </w:r>
      </w:ins>
    </w:p>
    <w:p w:rsidR="00683F07" w:rsidRDefault="00FC04CB" w:rsidP="00683F07">
      <w:r>
        <w:t xml:space="preserve">The programming environment will focus on web based development. So the product will be hosted on a server with probably </w:t>
      </w:r>
      <w:bookmarkStart w:id="60" w:name="_GoBack"/>
      <w:r>
        <w:t>apache</w:t>
      </w:r>
      <w:bookmarkEnd w:id="60"/>
      <w:r>
        <w:t xml:space="preserve">, </w:t>
      </w:r>
      <w:proofErr w:type="spellStart"/>
      <w:r>
        <w:t>php</w:t>
      </w:r>
      <w:proofErr w:type="spellEnd"/>
      <w:r>
        <w:t xml:space="preserve">, </w:t>
      </w:r>
      <w:proofErr w:type="spellStart"/>
      <w:r>
        <w:t>mysql</w:t>
      </w:r>
      <w:proofErr w:type="spellEnd"/>
      <w:r>
        <w:t xml:space="preserve"> and maybe other software. Also </w:t>
      </w:r>
      <w:proofErr w:type="spellStart"/>
      <w:r>
        <w:t>Git</w:t>
      </w:r>
      <w:proofErr w:type="spellEnd"/>
      <w:r>
        <w:t xml:space="preserve"> will be used for version control and sharing files with </w:t>
      </w:r>
      <w:r w:rsidR="005D3EF0">
        <w:t xml:space="preserve">project members. With </w:t>
      </w:r>
      <w:proofErr w:type="spellStart"/>
      <w:r w:rsidR="005D3EF0">
        <w:t>Git</w:t>
      </w:r>
      <w:proofErr w:type="spellEnd"/>
      <w:r w:rsidR="005D3EF0">
        <w:t xml:space="preserve"> the program will be online and viewable by everyone. Sensitive data will of course be delimited.</w:t>
      </w:r>
    </w:p>
    <w:p w:rsidR="003E7CE0" w:rsidRDefault="003E7CE0">
      <w:pPr>
        <w:rPr>
          <w:rFonts w:asciiTheme="majorHAnsi" w:eastAsiaTheme="majorEastAsia" w:hAnsiTheme="majorHAnsi" w:cstheme="majorBidi"/>
          <w:color w:val="404040" w:themeColor="text1" w:themeTint="BF"/>
          <w:sz w:val="28"/>
          <w:szCs w:val="28"/>
        </w:rPr>
      </w:pPr>
      <w:bookmarkStart w:id="61" w:name="_Toc430457486"/>
      <w:r>
        <w:br w:type="page"/>
      </w:r>
    </w:p>
    <w:p w:rsidR="00683F07" w:rsidRPr="00683F07" w:rsidRDefault="003E7CE0" w:rsidP="00683F07">
      <w:pPr>
        <w:pStyle w:val="Heading2"/>
      </w:pPr>
      <w:r>
        <w:rPr>
          <w:rFonts w:eastAsia="Arial"/>
          <w:noProof/>
          <w:lang w:val="nl-NL" w:eastAsia="nl-NL"/>
        </w:rPr>
        <w:lastRenderedPageBreak/>
        <w:drawing>
          <wp:anchor distT="0" distB="0" distL="114300" distR="114300" simplePos="0" relativeHeight="251678208" behindDoc="1" locked="0" layoutInCell="1" allowOverlap="1" wp14:anchorId="5A425336" wp14:editId="3D7F256B">
            <wp:simplePos x="0" y="0"/>
            <wp:positionH relativeFrom="column">
              <wp:posOffset>3175</wp:posOffset>
            </wp:positionH>
            <wp:positionV relativeFrom="paragraph">
              <wp:posOffset>269875</wp:posOffset>
            </wp:positionV>
            <wp:extent cx="5448300" cy="2693035"/>
            <wp:effectExtent l="0" t="0" r="0" b="0"/>
            <wp:wrapTight wrapText="bothSides">
              <wp:wrapPolygon edited="0">
                <wp:start x="0" y="0"/>
                <wp:lineTo x="0" y="21391"/>
                <wp:lineTo x="21524" y="21391"/>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Diagram.png"/>
                    <pic:cNvPicPr/>
                  </pic:nvPicPr>
                  <pic:blipFill>
                    <a:blip r:embed="rId12">
                      <a:extLst>
                        <a:ext uri="{28A0092B-C50C-407E-A947-70E740481C1C}">
                          <a14:useLocalDpi xmlns:a14="http://schemas.microsoft.com/office/drawing/2010/main" val="0"/>
                        </a:ext>
                      </a:extLst>
                    </a:blip>
                    <a:stretch>
                      <a:fillRect/>
                    </a:stretch>
                  </pic:blipFill>
                  <pic:spPr>
                    <a:xfrm>
                      <a:off x="0" y="0"/>
                      <a:ext cx="5448300" cy="2693035"/>
                    </a:xfrm>
                    <a:prstGeom prst="rect">
                      <a:avLst/>
                    </a:prstGeom>
                  </pic:spPr>
                </pic:pic>
              </a:graphicData>
            </a:graphic>
          </wp:anchor>
        </w:drawing>
      </w:r>
      <w:r w:rsidR="00683F07">
        <w:t>Network Diagram</w:t>
      </w:r>
      <w:bookmarkEnd w:id="61"/>
    </w:p>
    <w:p w:rsidR="002758C5" w:rsidRPr="0002267F" w:rsidRDefault="0002267F" w:rsidP="002758C5">
      <w:pPr>
        <w:rPr>
          <w:rFonts w:eastAsia="Arial"/>
          <w:lang w:val="nl-NL"/>
          <w:rPrChange w:id="62" w:author="ludo Stroetenga" w:date="2015-09-21T12:25:00Z">
            <w:rPr>
              <w:rFonts w:eastAsia="Arial"/>
            </w:rPr>
          </w:rPrChange>
        </w:rPr>
      </w:pPr>
      <w:ins w:id="63" w:author="ludo Stroetenga" w:date="2015-09-21T12:25:00Z">
        <w:r w:rsidRPr="0002267F">
          <w:rPr>
            <w:rFonts w:eastAsia="Arial"/>
            <w:lang w:val="nl-NL"/>
            <w:rPrChange w:id="64" w:author="ludo Stroetenga" w:date="2015-09-21T12:25:00Z">
              <w:rPr>
                <w:rFonts w:eastAsia="Arial"/>
              </w:rPr>
            </w:rPrChange>
          </w:rPr>
          <w:t xml:space="preserve">Misschien is login niet </w:t>
        </w:r>
        <w:r w:rsidRPr="0002267F">
          <w:rPr>
            <w:rFonts w:eastAsia="Arial"/>
            <w:lang w:val="nl-NL"/>
          </w:rPr>
          <w:t>het meest beschrijvend</w:t>
        </w:r>
        <w:r w:rsidRPr="0002267F">
          <w:rPr>
            <w:rFonts w:eastAsia="Arial"/>
            <w:lang w:val="nl-NL"/>
            <w:rPrChange w:id="65" w:author="ludo Stroetenga" w:date="2015-09-21T12:25:00Z">
              <w:rPr>
                <w:rFonts w:eastAsia="Arial"/>
              </w:rPr>
            </w:rPrChange>
          </w:rPr>
          <w:t xml:space="preserve"> (is een oplossing)</w:t>
        </w:r>
        <w:r w:rsidRPr="0002267F">
          <w:rPr>
            <w:rFonts w:eastAsia="Arial"/>
            <w:lang w:val="nl-NL"/>
          </w:rPr>
          <w:t xml:space="preserve">.. </w:t>
        </w:r>
        <w:r w:rsidRPr="0002267F">
          <w:rPr>
            <w:rFonts w:eastAsia="Arial"/>
            <w:lang w:val="nl-NL"/>
            <w:rPrChange w:id="66" w:author="ludo Stroetenga" w:date="2015-09-21T12:25:00Z">
              <w:rPr>
                <w:rFonts w:eastAsia="Arial"/>
              </w:rPr>
            </w:rPrChange>
          </w:rPr>
          <w:t>meer Identification / authentication ipv een oplossing</w:t>
        </w:r>
      </w:ins>
      <w:del w:id="67" w:author="ludo Stroetenga" w:date="2015-09-21T12:24:00Z">
        <w:r w:rsidR="002758C5" w:rsidRPr="0002267F" w:rsidDel="0002267F">
          <w:rPr>
            <w:rFonts w:eastAsia="Arial"/>
            <w:lang w:val="nl-NL"/>
            <w:rPrChange w:id="68" w:author="ludo Stroetenga" w:date="2015-09-21T12:25:00Z">
              <w:rPr>
                <w:rFonts w:eastAsia="Arial"/>
              </w:rPr>
            </w:rPrChange>
          </w:rPr>
          <w:br w:type="page"/>
        </w:r>
      </w:del>
    </w:p>
    <w:p w:rsidR="00206ABA" w:rsidRDefault="00F76F33" w:rsidP="00206ABA">
      <w:pPr>
        <w:pStyle w:val="Heading1"/>
        <w:rPr>
          <w:rFonts w:eastAsia="Arial"/>
        </w:rPr>
      </w:pPr>
      <w:bookmarkStart w:id="69" w:name="_Toc430457487"/>
      <w:r>
        <w:rPr>
          <w:rFonts w:eastAsia="Arial"/>
        </w:rPr>
        <w:lastRenderedPageBreak/>
        <w:t>The Customer / U</w:t>
      </w:r>
      <w:r w:rsidR="004A0AD4" w:rsidRPr="0028776E">
        <w:rPr>
          <w:rFonts w:eastAsia="Arial"/>
        </w:rPr>
        <w:t>ser</w:t>
      </w:r>
      <w:bookmarkEnd w:id="69"/>
    </w:p>
    <w:p w:rsidR="00396F42" w:rsidRDefault="004A0AD4" w:rsidP="00206ABA">
      <w:pPr>
        <w:pStyle w:val="Heading2"/>
        <w:rPr>
          <w:rFonts w:eastAsia="Arial"/>
        </w:rPr>
      </w:pPr>
      <w:bookmarkStart w:id="70" w:name="_Toc430457488"/>
      <w:r w:rsidRPr="00206ABA">
        <w:rPr>
          <w:rFonts w:eastAsia="Arial"/>
          <w:spacing w:val="3"/>
        </w:rPr>
        <w:t>W</w:t>
      </w:r>
      <w:r w:rsidRPr="00206ABA">
        <w:rPr>
          <w:rFonts w:eastAsia="Arial"/>
        </w:rPr>
        <w:t>ho</w:t>
      </w:r>
      <w:r w:rsidRPr="00206ABA">
        <w:rPr>
          <w:rFonts w:eastAsia="Arial"/>
          <w:spacing w:val="17"/>
        </w:rPr>
        <w:t xml:space="preserve"> </w:t>
      </w:r>
      <w:r w:rsidRPr="00206ABA">
        <w:rPr>
          <w:rFonts w:eastAsia="Arial"/>
          <w:spacing w:val="1"/>
        </w:rPr>
        <w:t>i</w:t>
      </w:r>
      <w:r w:rsidRPr="00206ABA">
        <w:rPr>
          <w:rFonts w:eastAsia="Arial"/>
        </w:rPr>
        <w:t>s</w:t>
      </w:r>
      <w:r w:rsidRPr="00206ABA">
        <w:rPr>
          <w:rFonts w:eastAsia="Arial"/>
          <w:spacing w:val="8"/>
        </w:rPr>
        <w:t xml:space="preserve"> </w:t>
      </w:r>
      <w:r w:rsidRPr="00206ABA">
        <w:rPr>
          <w:rFonts w:eastAsia="Arial"/>
          <w:spacing w:val="1"/>
        </w:rPr>
        <w:t>t</w:t>
      </w:r>
      <w:r w:rsidRPr="00206ABA">
        <w:rPr>
          <w:rFonts w:eastAsia="Arial"/>
        </w:rPr>
        <w:t>he</w:t>
      </w:r>
      <w:r w:rsidRPr="00206ABA">
        <w:rPr>
          <w:rFonts w:eastAsia="Arial"/>
          <w:spacing w:val="13"/>
        </w:rPr>
        <w:t xml:space="preserve"> </w:t>
      </w:r>
      <w:r w:rsidRPr="00206ABA">
        <w:rPr>
          <w:rFonts w:eastAsia="Arial"/>
        </w:rPr>
        <w:t>cus</w:t>
      </w:r>
      <w:r w:rsidRPr="00206ABA">
        <w:rPr>
          <w:rFonts w:eastAsia="Arial"/>
          <w:spacing w:val="1"/>
        </w:rPr>
        <w:t>t</w:t>
      </w:r>
      <w:r w:rsidRPr="00206ABA">
        <w:rPr>
          <w:rFonts w:eastAsia="Arial"/>
        </w:rPr>
        <w:t>o</w:t>
      </w:r>
      <w:r w:rsidRPr="00206ABA">
        <w:rPr>
          <w:rFonts w:eastAsia="Arial"/>
          <w:spacing w:val="3"/>
        </w:rPr>
        <w:t>m</w:t>
      </w:r>
      <w:r w:rsidRPr="00206ABA">
        <w:rPr>
          <w:rFonts w:eastAsia="Arial"/>
        </w:rPr>
        <w:t>e</w:t>
      </w:r>
      <w:r w:rsidRPr="00206ABA">
        <w:rPr>
          <w:rFonts w:eastAsia="Arial"/>
          <w:spacing w:val="1"/>
        </w:rPr>
        <w:t>r</w:t>
      </w:r>
      <w:r w:rsidR="00206ABA" w:rsidRPr="00206ABA">
        <w:rPr>
          <w:rFonts w:eastAsia="Arial"/>
        </w:rPr>
        <w:t>?</w:t>
      </w:r>
      <w:bookmarkEnd w:id="70"/>
    </w:p>
    <w:p w:rsidR="00274D75" w:rsidRDefault="00274D75" w:rsidP="00206ABA">
      <w:r>
        <w:t>Who is the user of the site/app/product? Everyone has the option to download the app or use the site when it’s available. But the main focus is the age range of 10 to 50 years old. There isn’t a restriction about the age but the people using the product are probably going to be in that range.</w:t>
      </w:r>
    </w:p>
    <w:p w:rsidR="00FC226B" w:rsidRDefault="00FC226B" w:rsidP="00FC226B">
      <w:pPr>
        <w:pStyle w:val="Heading2"/>
      </w:pPr>
      <w:bookmarkStart w:id="71" w:name="_Toc430457489"/>
      <w:r>
        <w:t>Types of users</w:t>
      </w:r>
      <w:bookmarkEnd w:id="71"/>
    </w:p>
    <w:p w:rsidR="00396F42" w:rsidRDefault="00FC226B" w:rsidP="00FC226B">
      <w:pPr>
        <w:pStyle w:val="Heading3"/>
      </w:pPr>
      <w:bookmarkStart w:id="72" w:name="_Toc430457490"/>
      <w:r>
        <w:t>Normal users</w:t>
      </w:r>
      <w:bookmarkEnd w:id="72"/>
    </w:p>
    <w:p w:rsidR="00FC226B" w:rsidRPr="00FC226B" w:rsidRDefault="00FC226B" w:rsidP="00FC226B">
      <w:r>
        <w:t>The normal user can make an account and also make groups. He can invite people to join the groups and do the standard things in the app like the mini games.</w:t>
      </w:r>
    </w:p>
    <w:p w:rsidR="00396F42" w:rsidRPr="0028776E" w:rsidRDefault="00FC226B" w:rsidP="00FC226B">
      <w:pPr>
        <w:pStyle w:val="Heading3"/>
      </w:pPr>
      <w:bookmarkStart w:id="73" w:name="_Toc430457491"/>
      <w:r>
        <w:t>Product Administrators</w:t>
      </w:r>
      <w:bookmarkEnd w:id="73"/>
    </w:p>
    <w:p w:rsidR="00396F42" w:rsidRPr="0028776E" w:rsidRDefault="005D3EF0" w:rsidP="00FC226B">
      <w:r>
        <w:t>The administrators are able to alter the database from “behind the scenes”. They can change account, group, games and all the other things stored in the database.</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2</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s</w:t>
      </w:r>
      <w:r w:rsidRPr="0028776E">
        <w:rPr>
          <w:rFonts w:eastAsia="Arial" w:cs="Arial"/>
          <w:spacing w:val="8"/>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cus</w:t>
      </w:r>
      <w:r w:rsidRPr="0028776E">
        <w:rPr>
          <w:rFonts w:eastAsia="Arial" w:cs="Arial"/>
          <w:spacing w:val="1"/>
          <w:position w:val="-1"/>
          <w:sz w:val="19"/>
          <w:szCs w:val="19"/>
        </w:rPr>
        <w:t>t</w:t>
      </w:r>
      <w:r w:rsidRPr="0028776E">
        <w:rPr>
          <w:rFonts w:eastAsia="Arial" w:cs="Arial"/>
          <w:spacing w:val="2"/>
          <w:position w:val="-1"/>
          <w:sz w:val="19"/>
          <w:szCs w:val="19"/>
        </w:rPr>
        <w:t>o</w:t>
      </w:r>
      <w:r w:rsidRPr="0028776E">
        <w:rPr>
          <w:rFonts w:eastAsia="Arial" w:cs="Arial"/>
          <w:spacing w:val="3"/>
          <w:position w:val="-1"/>
          <w:sz w:val="19"/>
          <w:szCs w:val="19"/>
        </w:rPr>
        <w:t>m</w:t>
      </w:r>
      <w:r w:rsidRPr="0028776E">
        <w:rPr>
          <w:rFonts w:eastAsia="Arial" w:cs="Arial"/>
          <w:spacing w:val="2"/>
          <w:position w:val="-1"/>
          <w:sz w:val="19"/>
          <w:szCs w:val="19"/>
        </w:rPr>
        <w:t>e</w:t>
      </w:r>
      <w:r w:rsidRPr="0028776E">
        <w:rPr>
          <w:rFonts w:eastAsia="Arial" w:cs="Arial"/>
          <w:position w:val="-1"/>
          <w:sz w:val="19"/>
          <w:szCs w:val="19"/>
        </w:rPr>
        <w:t>r</w:t>
      </w:r>
      <w:r w:rsidRPr="0028776E">
        <w:rPr>
          <w:rFonts w:eastAsia="Arial" w:cs="Arial"/>
          <w:spacing w:val="27"/>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sa</w:t>
      </w:r>
      <w:r w:rsidRPr="0028776E">
        <w:rPr>
          <w:rFonts w:eastAsia="Arial" w:cs="Arial"/>
          <w:spacing w:val="3"/>
          <w:position w:val="-1"/>
          <w:sz w:val="19"/>
          <w:szCs w:val="19"/>
        </w:rPr>
        <w:t>m</w:t>
      </w:r>
      <w:r w:rsidRPr="0028776E">
        <w:rPr>
          <w:rFonts w:eastAsia="Arial" w:cs="Arial"/>
          <w:position w:val="-1"/>
          <w:sz w:val="19"/>
          <w:szCs w:val="19"/>
        </w:rPr>
        <w:t>e</w:t>
      </w:r>
      <w:r w:rsidRPr="0028776E">
        <w:rPr>
          <w:rFonts w:eastAsia="Arial" w:cs="Arial"/>
          <w:spacing w:val="19"/>
          <w:position w:val="-1"/>
          <w:sz w:val="19"/>
          <w:szCs w:val="19"/>
        </w:rPr>
        <w:t xml:space="preserve"> </w:t>
      </w:r>
      <w:r w:rsidRPr="0028776E">
        <w:rPr>
          <w:rFonts w:eastAsia="Arial" w:cs="Arial"/>
          <w:spacing w:val="2"/>
          <w:position w:val="-1"/>
          <w:sz w:val="19"/>
          <w:szCs w:val="19"/>
        </w:rPr>
        <w:t>a</w:t>
      </w:r>
      <w:r w:rsidRPr="0028776E">
        <w:rPr>
          <w:rFonts w:eastAsia="Arial" w:cs="Arial"/>
          <w:position w:val="-1"/>
          <w:sz w:val="19"/>
          <w:szCs w:val="19"/>
        </w:rPr>
        <w:t>s</w:t>
      </w:r>
      <w:r w:rsidRPr="0028776E">
        <w:rPr>
          <w:rFonts w:eastAsia="Arial" w:cs="Arial"/>
          <w:spacing w:val="10"/>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w w:val="103"/>
          <w:position w:val="-1"/>
          <w:sz w:val="19"/>
          <w:szCs w:val="19"/>
        </w:rPr>
        <w:t>use</w:t>
      </w:r>
      <w:r w:rsidRPr="0028776E">
        <w:rPr>
          <w:rFonts w:eastAsia="Arial" w:cs="Arial"/>
          <w:spacing w:val="1"/>
          <w:w w:val="103"/>
          <w:position w:val="-1"/>
          <w:sz w:val="19"/>
          <w:szCs w:val="19"/>
        </w:rPr>
        <w:t>r</w:t>
      </w:r>
      <w:r w:rsidRPr="0028776E">
        <w:rPr>
          <w:rFonts w:eastAsia="Arial" w:cs="Arial"/>
          <w:w w:val="103"/>
          <w:position w:val="-1"/>
          <w:sz w:val="19"/>
          <w:szCs w:val="19"/>
        </w:rPr>
        <w:t>?</w:t>
      </w:r>
    </w:p>
    <w:p w:rsidR="00396F42" w:rsidRPr="0028776E" w:rsidRDefault="00396F42">
      <w:pPr>
        <w:spacing w:before="14" w:line="220" w:lineRule="exact"/>
        <w:rPr>
          <w:szCs w:val="22"/>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2" w:line="280" w:lineRule="exact"/>
        <w:rPr>
          <w:sz w:val="28"/>
          <w:szCs w:val="28"/>
        </w:rPr>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3</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2"/>
          <w:position w:val="-1"/>
          <w:sz w:val="19"/>
          <w:szCs w:val="19"/>
        </w:rPr>
        <w:t>B</w:t>
      </w:r>
      <w:r w:rsidRPr="0028776E">
        <w:rPr>
          <w:rFonts w:eastAsia="Arial" w:cs="Arial"/>
          <w:spacing w:val="1"/>
          <w:position w:val="-1"/>
          <w:sz w:val="19"/>
          <w:szCs w:val="19"/>
        </w:rPr>
        <w:t>ri</w:t>
      </w:r>
      <w:r w:rsidRPr="0028776E">
        <w:rPr>
          <w:rFonts w:eastAsia="Arial" w:cs="Arial"/>
          <w:spacing w:val="2"/>
          <w:position w:val="-1"/>
          <w:sz w:val="19"/>
          <w:szCs w:val="19"/>
        </w:rPr>
        <w:t>e</w:t>
      </w:r>
      <w:r w:rsidRPr="0028776E">
        <w:rPr>
          <w:rFonts w:eastAsia="Arial" w:cs="Arial"/>
          <w:spacing w:val="1"/>
          <w:position w:val="-1"/>
          <w:sz w:val="19"/>
          <w:szCs w:val="19"/>
        </w:rPr>
        <w:t>fl</w:t>
      </w:r>
      <w:r w:rsidRPr="0028776E">
        <w:rPr>
          <w:rFonts w:eastAsia="Arial" w:cs="Arial"/>
          <w:position w:val="-1"/>
          <w:sz w:val="19"/>
          <w:szCs w:val="19"/>
        </w:rPr>
        <w:t>y</w:t>
      </w:r>
      <w:r w:rsidRPr="0028776E">
        <w:rPr>
          <w:rFonts w:eastAsia="Arial" w:cs="Arial"/>
          <w:spacing w:val="21"/>
          <w:position w:val="-1"/>
          <w:sz w:val="19"/>
          <w:szCs w:val="19"/>
        </w:rPr>
        <w:t xml:space="preserve"> </w:t>
      </w:r>
      <w:r w:rsidRPr="0028776E">
        <w:rPr>
          <w:rFonts w:eastAsia="Arial" w:cs="Arial"/>
          <w:spacing w:val="2"/>
          <w:position w:val="-1"/>
          <w:sz w:val="19"/>
          <w:szCs w:val="19"/>
        </w:rPr>
        <w:t>desc</w:t>
      </w:r>
      <w:r w:rsidRPr="0028776E">
        <w:rPr>
          <w:rFonts w:eastAsia="Arial" w:cs="Arial"/>
          <w:spacing w:val="1"/>
          <w:position w:val="-1"/>
          <w:sz w:val="19"/>
          <w:szCs w:val="19"/>
        </w:rPr>
        <w:t>ri</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27"/>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use</w:t>
      </w:r>
      <w:r w:rsidRPr="0028776E">
        <w:rPr>
          <w:rFonts w:eastAsia="Arial" w:cs="Arial"/>
          <w:spacing w:val="1"/>
          <w:position w:val="-1"/>
          <w:sz w:val="19"/>
          <w:szCs w:val="19"/>
        </w:rPr>
        <w:t>r</w:t>
      </w:r>
      <w:r w:rsidRPr="0028776E">
        <w:rPr>
          <w:rFonts w:eastAsia="Arial" w:cs="Arial"/>
          <w:position w:val="-1"/>
          <w:sz w:val="19"/>
          <w:szCs w:val="19"/>
        </w:rPr>
        <w:t>.</w:t>
      </w:r>
      <w:r w:rsidRPr="0028776E">
        <w:rPr>
          <w:rFonts w:eastAsia="Arial" w:cs="Arial"/>
          <w:spacing w:val="17"/>
          <w:position w:val="-1"/>
          <w:sz w:val="19"/>
          <w:szCs w:val="19"/>
        </w:rPr>
        <w:t xml:space="preserve"> </w:t>
      </w:r>
      <w:r w:rsidRPr="0028776E">
        <w:rPr>
          <w:rFonts w:eastAsia="Arial" w:cs="Arial"/>
          <w:spacing w:val="1"/>
          <w:position w:val="-1"/>
          <w:sz w:val="19"/>
          <w:szCs w:val="19"/>
        </w:rPr>
        <w:t>(</w:t>
      </w:r>
      <w:r w:rsidRPr="0028776E">
        <w:rPr>
          <w:rFonts w:eastAsia="Arial" w:cs="Arial"/>
          <w:spacing w:val="2"/>
          <w:position w:val="-1"/>
          <w:sz w:val="19"/>
          <w:szCs w:val="19"/>
        </w:rPr>
        <w:t>Us</w:t>
      </w:r>
      <w:r w:rsidRPr="0028776E">
        <w:rPr>
          <w:rFonts w:eastAsia="Arial" w:cs="Arial"/>
          <w:position w:val="-1"/>
          <w:sz w:val="19"/>
          <w:szCs w:val="19"/>
        </w:rPr>
        <w:t>e</w:t>
      </w:r>
      <w:r w:rsidRPr="0028776E">
        <w:rPr>
          <w:rFonts w:eastAsia="Arial" w:cs="Arial"/>
          <w:spacing w:val="17"/>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ri</w:t>
      </w:r>
      <w:r w:rsidRPr="0028776E">
        <w:rPr>
          <w:rFonts w:eastAsia="Arial" w:cs="Arial"/>
          <w:spacing w:val="3"/>
          <w:position w:val="-1"/>
          <w:sz w:val="19"/>
          <w:szCs w:val="19"/>
        </w:rPr>
        <w:t>m</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y</w:t>
      </w:r>
      <w:r w:rsidRPr="0028776E">
        <w:rPr>
          <w:rFonts w:eastAsia="Arial" w:cs="Arial"/>
          <w:spacing w:val="24"/>
          <w:position w:val="-1"/>
          <w:sz w:val="19"/>
          <w:szCs w:val="19"/>
        </w:rPr>
        <w:t xml:space="preserve"> </w:t>
      </w:r>
      <w:r w:rsidRPr="0028776E">
        <w:rPr>
          <w:rFonts w:eastAsia="Arial" w:cs="Arial"/>
          <w:spacing w:val="2"/>
          <w:position w:val="-1"/>
          <w:sz w:val="19"/>
          <w:szCs w:val="19"/>
        </w:rPr>
        <w:t>pe</w:t>
      </w:r>
      <w:r w:rsidRPr="0028776E">
        <w:rPr>
          <w:rFonts w:eastAsia="Arial" w:cs="Arial"/>
          <w:spacing w:val="1"/>
          <w:position w:val="-1"/>
          <w:sz w:val="19"/>
          <w:szCs w:val="19"/>
        </w:rPr>
        <w:t>r</w:t>
      </w:r>
      <w:r w:rsidRPr="0028776E">
        <w:rPr>
          <w:rFonts w:eastAsia="Arial" w:cs="Arial"/>
          <w:spacing w:val="2"/>
          <w:position w:val="-1"/>
          <w:sz w:val="19"/>
          <w:szCs w:val="19"/>
        </w:rPr>
        <w:t>son</w:t>
      </w:r>
      <w:r w:rsidRPr="0028776E">
        <w:rPr>
          <w:rFonts w:eastAsia="Arial" w:cs="Arial"/>
          <w:position w:val="-1"/>
          <w:sz w:val="19"/>
          <w:szCs w:val="19"/>
        </w:rPr>
        <w:t>a</w:t>
      </w:r>
      <w:r w:rsidRPr="0028776E">
        <w:rPr>
          <w:rFonts w:eastAsia="Arial" w:cs="Arial"/>
          <w:spacing w:val="26"/>
          <w:position w:val="-1"/>
          <w:sz w:val="19"/>
          <w:szCs w:val="19"/>
        </w:rPr>
        <w:t xml:space="preserve"> </w:t>
      </w:r>
      <w:r w:rsidRPr="0028776E">
        <w:rPr>
          <w:rFonts w:eastAsia="Arial" w:cs="Arial"/>
          <w:spacing w:val="2"/>
          <w:position w:val="-1"/>
          <w:sz w:val="19"/>
          <w:szCs w:val="19"/>
        </w:rPr>
        <w:t>yo</w:t>
      </w:r>
      <w:r w:rsidRPr="0028776E">
        <w:rPr>
          <w:rFonts w:eastAsia="Arial" w:cs="Arial"/>
          <w:position w:val="-1"/>
          <w:sz w:val="19"/>
          <w:szCs w:val="19"/>
        </w:rPr>
        <w:t>u</w:t>
      </w:r>
      <w:r w:rsidRPr="0028776E">
        <w:rPr>
          <w:rFonts w:eastAsia="Arial" w:cs="Arial"/>
          <w:spacing w:val="14"/>
          <w:position w:val="-1"/>
          <w:sz w:val="19"/>
          <w:szCs w:val="19"/>
        </w:rPr>
        <w:t xml:space="preserve"> </w:t>
      </w:r>
      <w:r w:rsidRPr="0028776E">
        <w:rPr>
          <w:rFonts w:eastAsia="Arial" w:cs="Arial"/>
          <w:spacing w:val="2"/>
          <w:position w:val="-1"/>
          <w:sz w:val="19"/>
          <w:szCs w:val="19"/>
        </w:rPr>
        <w:t>hav</w:t>
      </w:r>
      <w:r w:rsidRPr="0028776E">
        <w:rPr>
          <w:rFonts w:eastAsia="Arial" w:cs="Arial"/>
          <w:position w:val="-1"/>
          <w:sz w:val="19"/>
          <w:szCs w:val="19"/>
        </w:rPr>
        <w:t>e</w:t>
      </w:r>
      <w:r w:rsidRPr="0028776E">
        <w:rPr>
          <w:rFonts w:eastAsia="Arial" w:cs="Arial"/>
          <w:spacing w:val="17"/>
          <w:position w:val="-1"/>
          <w:sz w:val="19"/>
          <w:szCs w:val="19"/>
        </w:rPr>
        <w:t xml:space="preserve"> </w:t>
      </w:r>
      <w:r w:rsidRPr="0028776E">
        <w:rPr>
          <w:rFonts w:eastAsia="Arial" w:cs="Arial"/>
          <w:spacing w:val="2"/>
          <w:w w:val="103"/>
          <w:position w:val="-1"/>
          <w:sz w:val="19"/>
          <w:szCs w:val="19"/>
        </w:rPr>
        <w:t>deve</w:t>
      </w:r>
      <w:r w:rsidRPr="0028776E">
        <w:rPr>
          <w:rFonts w:eastAsia="Arial" w:cs="Arial"/>
          <w:spacing w:val="1"/>
          <w:w w:val="103"/>
          <w:position w:val="-1"/>
          <w:sz w:val="19"/>
          <w:szCs w:val="19"/>
        </w:rPr>
        <w:t>l</w:t>
      </w:r>
      <w:r w:rsidRPr="0028776E">
        <w:rPr>
          <w:rFonts w:eastAsia="Arial" w:cs="Arial"/>
          <w:spacing w:val="2"/>
          <w:w w:val="103"/>
          <w:position w:val="-1"/>
          <w:sz w:val="19"/>
          <w:szCs w:val="19"/>
        </w:rPr>
        <w:t>oped</w:t>
      </w:r>
      <w:r w:rsidRPr="0028776E">
        <w:rPr>
          <w:rFonts w:eastAsia="Arial" w:cs="Arial"/>
          <w:spacing w:val="1"/>
          <w:w w:val="103"/>
          <w:position w:val="-1"/>
          <w:sz w:val="19"/>
          <w:szCs w:val="19"/>
        </w:rPr>
        <w:t>.</w:t>
      </w:r>
      <w:r w:rsidRPr="0028776E">
        <w:rPr>
          <w:rFonts w:eastAsia="Arial" w:cs="Arial"/>
          <w:w w:val="103"/>
          <w:position w:val="-1"/>
          <w:sz w:val="19"/>
          <w:szCs w:val="19"/>
        </w:rPr>
        <w:t>)</w:t>
      </w:r>
    </w:p>
    <w:p w:rsidR="00396F42" w:rsidRPr="0028776E" w:rsidRDefault="00396F42">
      <w:pPr>
        <w:spacing w:before="4" w:line="260" w:lineRule="exact"/>
        <w:rPr>
          <w:sz w:val="26"/>
          <w:szCs w:val="26"/>
        </w:rPr>
      </w:pPr>
    </w:p>
    <w:p w:rsidR="00396F42" w:rsidRPr="0028776E" w:rsidRDefault="004A0AD4">
      <w:pPr>
        <w:tabs>
          <w:tab w:val="left" w:pos="520"/>
        </w:tabs>
        <w:spacing w:before="11" w:line="280" w:lineRule="atLeast"/>
        <w:ind w:left="537" w:right="653" w:hanging="397"/>
        <w:rPr>
          <w:rFonts w:eastAsia="Arial" w:cs="Arial"/>
          <w:sz w:val="19"/>
          <w:szCs w:val="19"/>
        </w:rPr>
      </w:pPr>
      <w:r w:rsidRPr="0028776E">
        <w:rPr>
          <w:rFonts w:eastAsia="Arial" w:cs="Arial"/>
          <w:spacing w:val="2"/>
          <w:sz w:val="19"/>
          <w:szCs w:val="19"/>
        </w:rPr>
        <w:t>4</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goa</w:t>
      </w:r>
      <w:r w:rsidRPr="0028776E">
        <w:rPr>
          <w:rFonts w:eastAsia="Arial" w:cs="Arial"/>
          <w:spacing w:val="1"/>
          <w:sz w:val="19"/>
          <w:szCs w:val="19"/>
        </w:rPr>
        <w:t>l</w:t>
      </w:r>
      <w:r w:rsidRPr="0028776E">
        <w:rPr>
          <w:rFonts w:eastAsia="Arial" w:cs="Arial"/>
          <w:sz w:val="19"/>
          <w:szCs w:val="19"/>
        </w:rPr>
        <w:t>s</w:t>
      </w:r>
      <w:r w:rsidRPr="0028776E">
        <w:rPr>
          <w:rFonts w:eastAsia="Arial" w:cs="Arial"/>
          <w:spacing w:val="19"/>
          <w:sz w:val="19"/>
          <w:szCs w:val="19"/>
        </w:rPr>
        <w:t xml:space="preserve"> </w:t>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1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w:t>
      </w:r>
      <w:r w:rsidRPr="0028776E">
        <w:rPr>
          <w:rFonts w:eastAsia="Arial" w:cs="Arial"/>
          <w:sz w:val="19"/>
          <w:szCs w:val="19"/>
        </w:rPr>
        <w:t>a</w:t>
      </w:r>
      <w:r w:rsidRPr="0028776E">
        <w:rPr>
          <w:rFonts w:eastAsia="Arial" w:cs="Arial"/>
          <w:spacing w:val="26"/>
          <w:sz w:val="19"/>
          <w:szCs w:val="19"/>
        </w:rPr>
        <w:t xml:space="preserve"> </w:t>
      </w:r>
      <w:r w:rsidRPr="0028776E">
        <w:rPr>
          <w:rFonts w:eastAsia="Arial" w:cs="Arial"/>
          <w:spacing w:val="2"/>
          <w:sz w:val="19"/>
          <w:szCs w:val="19"/>
        </w:rPr>
        <w:t>hav</w:t>
      </w:r>
      <w:r w:rsidRPr="0028776E">
        <w:rPr>
          <w:rFonts w:eastAsia="Arial" w:cs="Arial"/>
          <w:spacing w:val="3"/>
          <w:sz w:val="19"/>
          <w:szCs w:val="19"/>
        </w:rPr>
        <w:t>e</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1"/>
          <w:sz w:val="19"/>
          <w:szCs w:val="19"/>
        </w:rPr>
        <w:t>(</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9"/>
          <w:sz w:val="19"/>
          <w:szCs w:val="19"/>
        </w:rPr>
        <w:t xml:space="preserve"> </w:t>
      </w:r>
      <w:r w:rsidRPr="0028776E">
        <w:rPr>
          <w:rFonts w:eastAsia="Arial" w:cs="Arial"/>
          <w:spacing w:val="2"/>
          <w:sz w:val="19"/>
          <w:szCs w:val="19"/>
        </w:rPr>
        <w:t>goa</w:t>
      </w:r>
      <w:r w:rsidRPr="0028776E">
        <w:rPr>
          <w:rFonts w:eastAsia="Arial" w:cs="Arial"/>
          <w:spacing w:val="1"/>
          <w:sz w:val="19"/>
          <w:szCs w:val="19"/>
        </w:rPr>
        <w:t>l</w:t>
      </w:r>
      <w:r w:rsidRPr="0028776E">
        <w:rPr>
          <w:rFonts w:eastAsia="Arial" w:cs="Arial"/>
          <w:sz w:val="19"/>
          <w:szCs w:val="19"/>
        </w:rPr>
        <w:t>s</w:t>
      </w:r>
      <w:r w:rsidRPr="0028776E">
        <w:rPr>
          <w:rFonts w:eastAsia="Arial" w:cs="Arial"/>
          <w:spacing w:val="18"/>
          <w:sz w:val="19"/>
          <w:szCs w:val="19"/>
        </w:rPr>
        <w:t xml:space="preserve"> </w:t>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1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he</w:t>
      </w:r>
      <w:r w:rsidRPr="0028776E">
        <w:rPr>
          <w:rFonts w:eastAsia="Arial" w:cs="Arial"/>
          <w:spacing w:val="1"/>
          <w:sz w:val="19"/>
          <w:szCs w:val="19"/>
        </w:rPr>
        <w:t>l</w:t>
      </w:r>
      <w:r w:rsidRPr="0028776E">
        <w:rPr>
          <w:rFonts w:eastAsia="Arial" w:cs="Arial"/>
          <w:sz w:val="19"/>
          <w:szCs w:val="19"/>
        </w:rPr>
        <w:t>p</w:t>
      </w:r>
      <w:r w:rsidRPr="0028776E">
        <w:rPr>
          <w:rFonts w:eastAsia="Arial" w:cs="Arial"/>
          <w:spacing w:val="16"/>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h</w:t>
      </w:r>
      <w:r w:rsidRPr="0028776E">
        <w:rPr>
          <w:rFonts w:eastAsia="Arial" w:cs="Arial"/>
          <w:w w:val="103"/>
          <w:sz w:val="19"/>
          <w:szCs w:val="19"/>
        </w:rPr>
        <w:t xml:space="preserve">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w:t>
      </w:r>
      <w:r w:rsidRPr="0028776E">
        <w:rPr>
          <w:rFonts w:eastAsia="Arial" w:cs="Arial"/>
          <w:sz w:val="19"/>
          <w:szCs w:val="19"/>
        </w:rPr>
        <w:t>a</w:t>
      </w:r>
      <w:r w:rsidRPr="0028776E">
        <w:rPr>
          <w:rFonts w:eastAsia="Arial" w:cs="Arial"/>
          <w:spacing w:val="26"/>
          <w:sz w:val="19"/>
          <w:szCs w:val="19"/>
        </w:rPr>
        <w:t xml:space="preserve"> </w:t>
      </w:r>
      <w:r w:rsidRPr="0028776E">
        <w:rPr>
          <w:rFonts w:eastAsia="Arial" w:cs="Arial"/>
          <w:spacing w:val="2"/>
          <w:w w:val="103"/>
          <w:sz w:val="19"/>
          <w:szCs w:val="19"/>
        </w:rPr>
        <w:t>ach</w:t>
      </w:r>
      <w:r w:rsidRPr="0028776E">
        <w:rPr>
          <w:rFonts w:eastAsia="Arial" w:cs="Arial"/>
          <w:spacing w:val="1"/>
          <w:w w:val="103"/>
          <w:sz w:val="19"/>
          <w:szCs w:val="19"/>
        </w:rPr>
        <w:t>i</w:t>
      </w:r>
      <w:r w:rsidRPr="0028776E">
        <w:rPr>
          <w:rFonts w:eastAsia="Arial" w:cs="Arial"/>
          <w:spacing w:val="2"/>
          <w:w w:val="103"/>
          <w:sz w:val="19"/>
          <w:szCs w:val="19"/>
        </w:rPr>
        <w:t>eve?</w:t>
      </w:r>
      <w:r w:rsidRPr="0028776E">
        <w:rPr>
          <w:rFonts w:eastAsia="Arial" w:cs="Arial"/>
          <w:w w:val="103"/>
          <w:sz w:val="19"/>
          <w:szCs w:val="19"/>
        </w:rPr>
        <w:t>)</w:t>
      </w:r>
    </w:p>
    <w:p w:rsidR="00396F42" w:rsidRPr="0028776E" w:rsidRDefault="00396F42">
      <w:pPr>
        <w:spacing w:before="9" w:line="180" w:lineRule="exact"/>
        <w:rPr>
          <w:sz w:val="19"/>
          <w:szCs w:val="19"/>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5</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o</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r</w:t>
      </w:r>
      <w:r w:rsidRPr="0028776E">
        <w:rPr>
          <w:rFonts w:eastAsia="Arial" w:cs="Arial"/>
          <w:spacing w:val="17"/>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sona</w:t>
      </w:r>
      <w:r w:rsidRPr="0028776E">
        <w:rPr>
          <w:rFonts w:eastAsia="Arial" w:cs="Arial"/>
          <w:sz w:val="19"/>
          <w:szCs w:val="19"/>
        </w:rPr>
        <w:t>s</w:t>
      </w:r>
      <w:r w:rsidRPr="0028776E">
        <w:rPr>
          <w:rFonts w:eastAsia="Arial" w:cs="Arial"/>
          <w:spacing w:val="27"/>
          <w:sz w:val="19"/>
          <w:szCs w:val="19"/>
        </w:rPr>
        <w:t xml:space="preserve"> </w:t>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1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he</w:t>
      </w:r>
      <w:r w:rsidRPr="0028776E">
        <w:rPr>
          <w:rFonts w:eastAsia="Arial" w:cs="Arial"/>
          <w:spacing w:val="1"/>
          <w:sz w:val="19"/>
          <w:szCs w:val="19"/>
        </w:rPr>
        <w:t>l</w:t>
      </w:r>
      <w:r w:rsidRPr="0028776E">
        <w:rPr>
          <w:rFonts w:eastAsia="Arial" w:cs="Arial"/>
          <w:sz w:val="19"/>
          <w:szCs w:val="19"/>
        </w:rPr>
        <w:t>p</w:t>
      </w:r>
      <w:r w:rsidRPr="0028776E">
        <w:rPr>
          <w:rFonts w:eastAsia="Arial" w:cs="Arial"/>
          <w:spacing w:val="16"/>
          <w:sz w:val="19"/>
          <w:szCs w:val="19"/>
        </w:rPr>
        <w:t xml:space="preserve"> </w:t>
      </w:r>
      <w:r w:rsidRPr="0028776E">
        <w:rPr>
          <w:rFonts w:eastAsia="Arial" w:cs="Arial"/>
          <w:spacing w:val="2"/>
          <w:sz w:val="19"/>
          <w:szCs w:val="19"/>
        </w:rPr>
        <w:t>ach</w:t>
      </w:r>
      <w:r w:rsidRPr="0028776E">
        <w:rPr>
          <w:rFonts w:eastAsia="Arial" w:cs="Arial"/>
          <w:spacing w:val="1"/>
          <w:sz w:val="19"/>
          <w:szCs w:val="19"/>
        </w:rPr>
        <w:t>i</w:t>
      </w:r>
      <w:r w:rsidRPr="0028776E">
        <w:rPr>
          <w:rFonts w:eastAsia="Arial" w:cs="Arial"/>
          <w:spacing w:val="2"/>
          <w:sz w:val="19"/>
          <w:szCs w:val="19"/>
        </w:rPr>
        <w:t>ev</w:t>
      </w:r>
      <w:r w:rsidRPr="0028776E">
        <w:rPr>
          <w:rFonts w:eastAsia="Arial" w:cs="Arial"/>
          <w:sz w:val="19"/>
          <w:szCs w:val="19"/>
        </w:rPr>
        <w:t>e</w:t>
      </w:r>
      <w:r w:rsidRPr="0028776E">
        <w:rPr>
          <w:rFonts w:eastAsia="Arial" w:cs="Arial"/>
          <w:spacing w:val="25"/>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pacing w:val="1"/>
          <w:sz w:val="19"/>
          <w:szCs w:val="19"/>
        </w:rPr>
        <w:t>i</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goa</w:t>
      </w:r>
      <w:r w:rsidRPr="0028776E">
        <w:rPr>
          <w:rFonts w:eastAsia="Arial" w:cs="Arial"/>
          <w:spacing w:val="1"/>
          <w:sz w:val="19"/>
          <w:szCs w:val="19"/>
        </w:rPr>
        <w:t>l</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22"/>
          <w:sz w:val="19"/>
          <w:szCs w:val="19"/>
        </w:rPr>
        <w:t xml:space="preserve"> </w:t>
      </w:r>
      <w:r w:rsidRPr="0028776E">
        <w:rPr>
          <w:rFonts w:eastAsia="Arial" w:cs="Arial"/>
          <w:spacing w:val="1"/>
          <w:sz w:val="19"/>
          <w:szCs w:val="19"/>
        </w:rPr>
        <w:t>(</w:t>
      </w:r>
      <w:r w:rsidRPr="0028776E">
        <w:rPr>
          <w:rFonts w:eastAsia="Arial" w:cs="Arial"/>
          <w:spacing w:val="2"/>
          <w:sz w:val="19"/>
          <w:szCs w:val="19"/>
        </w:rPr>
        <w:t>L</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z w:val="19"/>
          <w:szCs w:val="19"/>
        </w:rPr>
        <w:t>t</w:t>
      </w:r>
      <w:r w:rsidRPr="0028776E">
        <w:rPr>
          <w:rFonts w:eastAsia="Arial" w:cs="Arial"/>
          <w:spacing w:val="15"/>
          <w:sz w:val="19"/>
          <w:szCs w:val="19"/>
        </w:rPr>
        <w:t xml:space="preserve"> </w:t>
      </w:r>
      <w:r w:rsidRPr="0028776E">
        <w:rPr>
          <w:rFonts w:eastAsia="Arial" w:cs="Arial"/>
          <w:spacing w:val="2"/>
          <w:sz w:val="19"/>
          <w:szCs w:val="19"/>
        </w:rPr>
        <w:t>an</w:t>
      </w:r>
      <w:r w:rsidRPr="0028776E">
        <w:rPr>
          <w:rFonts w:eastAsia="Arial" w:cs="Arial"/>
          <w:sz w:val="19"/>
          <w:szCs w:val="19"/>
        </w:rPr>
        <w:t>y</w:t>
      </w:r>
      <w:r w:rsidRPr="0028776E">
        <w:rPr>
          <w:rFonts w:eastAsia="Arial" w:cs="Arial"/>
          <w:spacing w:val="14"/>
          <w:sz w:val="19"/>
          <w:szCs w:val="19"/>
        </w:rPr>
        <w:t xml:space="preserve"> </w:t>
      </w:r>
      <w:r w:rsidRPr="0028776E">
        <w:rPr>
          <w:rFonts w:eastAsia="Arial" w:cs="Arial"/>
          <w:spacing w:val="2"/>
          <w:w w:val="103"/>
          <w:sz w:val="19"/>
          <w:szCs w:val="19"/>
        </w:rPr>
        <w:t>seconda</w:t>
      </w:r>
      <w:r w:rsidRPr="0028776E">
        <w:rPr>
          <w:rFonts w:eastAsia="Arial" w:cs="Arial"/>
          <w:spacing w:val="1"/>
          <w:w w:val="103"/>
          <w:sz w:val="19"/>
          <w:szCs w:val="19"/>
        </w:rPr>
        <w:t>r</w:t>
      </w:r>
      <w:r w:rsidRPr="0028776E">
        <w:rPr>
          <w:rFonts w:eastAsia="Arial" w:cs="Arial"/>
          <w:spacing w:val="2"/>
          <w:w w:val="103"/>
          <w:sz w:val="19"/>
          <w:szCs w:val="19"/>
        </w:rPr>
        <w:t>y</w:t>
      </w:r>
      <w:r w:rsidRPr="0028776E">
        <w:rPr>
          <w:rFonts w:eastAsia="Arial" w:cs="Arial"/>
          <w:w w:val="103"/>
          <w:sz w:val="19"/>
          <w:szCs w:val="19"/>
        </w:rPr>
        <w:t>,</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2"/>
          <w:position w:val="-1"/>
          <w:sz w:val="19"/>
          <w:szCs w:val="19"/>
        </w:rPr>
        <w:t>supp</w:t>
      </w:r>
      <w:r w:rsidRPr="0028776E">
        <w:rPr>
          <w:rFonts w:eastAsia="Arial" w:cs="Arial"/>
          <w:spacing w:val="1"/>
          <w:position w:val="-1"/>
          <w:sz w:val="19"/>
          <w:szCs w:val="19"/>
        </w:rPr>
        <w:t>l</w:t>
      </w:r>
      <w:r w:rsidRPr="0028776E">
        <w:rPr>
          <w:rFonts w:eastAsia="Arial" w:cs="Arial"/>
          <w:spacing w:val="2"/>
          <w:position w:val="-1"/>
          <w:sz w:val="19"/>
          <w:szCs w:val="19"/>
        </w:rPr>
        <w:t>e</w:t>
      </w:r>
      <w:r w:rsidRPr="0028776E">
        <w:rPr>
          <w:rFonts w:eastAsia="Arial" w:cs="Arial"/>
          <w:spacing w:val="3"/>
          <w:position w:val="-1"/>
          <w:sz w:val="19"/>
          <w:szCs w:val="19"/>
        </w:rPr>
        <w:t>m</w:t>
      </w:r>
      <w:r w:rsidRPr="0028776E">
        <w:rPr>
          <w:rFonts w:eastAsia="Arial" w:cs="Arial"/>
          <w:spacing w:val="2"/>
          <w:position w:val="-1"/>
          <w:sz w:val="19"/>
          <w:szCs w:val="19"/>
        </w:rPr>
        <w:t>en</w:t>
      </w:r>
      <w:r w:rsidRPr="0028776E">
        <w:rPr>
          <w:rFonts w:eastAsia="Arial" w:cs="Arial"/>
          <w:spacing w:val="1"/>
          <w:position w:val="-1"/>
          <w:sz w:val="19"/>
          <w:szCs w:val="19"/>
        </w:rPr>
        <w:t>t</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y</w:t>
      </w:r>
      <w:proofErr w:type="gramEnd"/>
      <w:r w:rsidRPr="0028776E">
        <w:rPr>
          <w:rFonts w:eastAsia="Arial" w:cs="Arial"/>
          <w:spacing w:val="42"/>
          <w:position w:val="-1"/>
          <w:sz w:val="19"/>
          <w:szCs w:val="19"/>
        </w:rPr>
        <w:t xml:space="preserve"> </w:t>
      </w:r>
      <w:r w:rsidRPr="0028776E">
        <w:rPr>
          <w:rFonts w:eastAsia="Arial" w:cs="Arial"/>
          <w:spacing w:val="2"/>
          <w:position w:val="-1"/>
          <w:sz w:val="19"/>
          <w:szCs w:val="19"/>
        </w:rPr>
        <w:t>an</w:t>
      </w:r>
      <w:r w:rsidRPr="0028776E">
        <w:rPr>
          <w:rFonts w:eastAsia="Arial" w:cs="Arial"/>
          <w:position w:val="-1"/>
          <w:sz w:val="19"/>
          <w:szCs w:val="19"/>
        </w:rPr>
        <w:t>d</w:t>
      </w:r>
      <w:r w:rsidRPr="0028776E">
        <w:rPr>
          <w:rFonts w:eastAsia="Arial" w:cs="Arial"/>
          <w:spacing w:val="14"/>
          <w:position w:val="-1"/>
          <w:sz w:val="19"/>
          <w:szCs w:val="19"/>
        </w:rPr>
        <w:t xml:space="preserve"> </w:t>
      </w:r>
      <w:r w:rsidRPr="0028776E">
        <w:rPr>
          <w:rFonts w:eastAsia="Arial" w:cs="Arial"/>
          <w:spacing w:val="2"/>
          <w:position w:val="-1"/>
          <w:sz w:val="19"/>
          <w:szCs w:val="19"/>
        </w:rPr>
        <w:t>se</w:t>
      </w:r>
      <w:r w:rsidRPr="0028776E">
        <w:rPr>
          <w:rFonts w:eastAsia="Arial" w:cs="Arial"/>
          <w:spacing w:val="1"/>
          <w:position w:val="-1"/>
          <w:sz w:val="19"/>
          <w:szCs w:val="19"/>
        </w:rPr>
        <w:t>r</w:t>
      </w:r>
      <w:r w:rsidRPr="0028776E">
        <w:rPr>
          <w:rFonts w:eastAsia="Arial" w:cs="Arial"/>
          <w:spacing w:val="2"/>
          <w:position w:val="-1"/>
          <w:sz w:val="19"/>
          <w:szCs w:val="19"/>
        </w:rPr>
        <w:t>ve</w:t>
      </w:r>
      <w:r w:rsidRPr="0028776E">
        <w:rPr>
          <w:rFonts w:eastAsia="Arial" w:cs="Arial"/>
          <w:position w:val="-1"/>
          <w:sz w:val="19"/>
          <w:szCs w:val="19"/>
        </w:rPr>
        <w:t>d</w:t>
      </w:r>
      <w:r w:rsidRPr="0028776E">
        <w:rPr>
          <w:rFonts w:eastAsia="Arial" w:cs="Arial"/>
          <w:spacing w:val="22"/>
          <w:position w:val="-1"/>
          <w:sz w:val="19"/>
          <w:szCs w:val="19"/>
        </w:rPr>
        <w:t xml:space="preserve"> </w:t>
      </w:r>
      <w:r w:rsidRPr="0028776E">
        <w:rPr>
          <w:rFonts w:eastAsia="Arial" w:cs="Arial"/>
          <w:spacing w:val="2"/>
          <w:w w:val="103"/>
          <w:position w:val="-1"/>
          <w:sz w:val="19"/>
          <w:szCs w:val="19"/>
        </w:rPr>
        <w:t>pe</w:t>
      </w:r>
      <w:r w:rsidRPr="0028776E">
        <w:rPr>
          <w:rFonts w:eastAsia="Arial" w:cs="Arial"/>
          <w:spacing w:val="1"/>
          <w:w w:val="103"/>
          <w:position w:val="-1"/>
          <w:sz w:val="19"/>
          <w:szCs w:val="19"/>
        </w:rPr>
        <w:t>r</w:t>
      </w:r>
      <w:r w:rsidRPr="0028776E">
        <w:rPr>
          <w:rFonts w:eastAsia="Arial" w:cs="Arial"/>
          <w:spacing w:val="2"/>
          <w:w w:val="103"/>
          <w:position w:val="-1"/>
          <w:sz w:val="19"/>
          <w:szCs w:val="19"/>
        </w:rPr>
        <w:t>sonas</w:t>
      </w:r>
      <w:r w:rsidRPr="0028776E">
        <w:rPr>
          <w:rFonts w:eastAsia="Arial" w:cs="Arial"/>
          <w:w w:val="103"/>
          <w:position w:val="-1"/>
          <w:sz w:val="19"/>
          <w:szCs w:val="19"/>
        </w:rPr>
        <w:t>)</w:t>
      </w:r>
    </w:p>
    <w:p w:rsidR="00396F42" w:rsidRPr="0028776E" w:rsidRDefault="00396F42">
      <w:pPr>
        <w:spacing w:before="8" w:line="260" w:lineRule="exact"/>
        <w:rPr>
          <w:sz w:val="26"/>
          <w:szCs w:val="26"/>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5" w:line="240" w:lineRule="exact"/>
        <w:rPr>
          <w:sz w:val="24"/>
          <w:szCs w:val="24"/>
        </w:rPr>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6</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ha</w:t>
      </w:r>
      <w:r w:rsidRPr="0028776E">
        <w:rPr>
          <w:rFonts w:eastAsia="Arial" w:cs="Arial"/>
          <w:position w:val="-1"/>
          <w:sz w:val="19"/>
          <w:szCs w:val="19"/>
        </w:rPr>
        <w:t>t</w:t>
      </w:r>
      <w:r w:rsidRPr="0028776E">
        <w:rPr>
          <w:rFonts w:eastAsia="Arial" w:cs="Arial"/>
          <w:spacing w:val="17"/>
          <w:position w:val="-1"/>
          <w:sz w:val="19"/>
          <w:szCs w:val="19"/>
        </w:rPr>
        <w:t xml:space="preserve"> </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hes</w:t>
      </w:r>
      <w:r w:rsidRPr="0028776E">
        <w:rPr>
          <w:rFonts w:eastAsia="Arial" w:cs="Arial"/>
          <w:position w:val="-1"/>
          <w:sz w:val="19"/>
          <w:szCs w:val="19"/>
        </w:rPr>
        <w:t>e</w:t>
      </w:r>
      <w:r w:rsidRPr="0028776E">
        <w:rPr>
          <w:rFonts w:eastAsia="Arial" w:cs="Arial"/>
          <w:spacing w:val="19"/>
          <w:position w:val="-1"/>
          <w:sz w:val="19"/>
          <w:szCs w:val="19"/>
        </w:rPr>
        <w:t xml:space="preserve"> </w:t>
      </w:r>
      <w:r w:rsidRPr="0028776E">
        <w:rPr>
          <w:rFonts w:eastAsia="Arial" w:cs="Arial"/>
          <w:spacing w:val="2"/>
          <w:position w:val="-1"/>
          <w:sz w:val="19"/>
          <w:szCs w:val="19"/>
        </w:rPr>
        <w:t>pe</w:t>
      </w:r>
      <w:r w:rsidRPr="0028776E">
        <w:rPr>
          <w:rFonts w:eastAsia="Arial" w:cs="Arial"/>
          <w:spacing w:val="1"/>
          <w:position w:val="-1"/>
          <w:sz w:val="19"/>
          <w:szCs w:val="19"/>
        </w:rPr>
        <w:t>r</w:t>
      </w:r>
      <w:r w:rsidRPr="0028776E">
        <w:rPr>
          <w:rFonts w:eastAsia="Arial" w:cs="Arial"/>
          <w:spacing w:val="2"/>
          <w:position w:val="-1"/>
          <w:sz w:val="19"/>
          <w:szCs w:val="19"/>
        </w:rPr>
        <w:t>so</w:t>
      </w:r>
      <w:r w:rsidRPr="0028776E">
        <w:rPr>
          <w:rFonts w:eastAsia="Arial" w:cs="Arial"/>
          <w:spacing w:val="3"/>
          <w:position w:val="-1"/>
          <w:sz w:val="19"/>
          <w:szCs w:val="19"/>
        </w:rPr>
        <w:t>n</w:t>
      </w:r>
      <w:r w:rsidRPr="0028776E">
        <w:rPr>
          <w:rFonts w:eastAsia="Arial" w:cs="Arial"/>
          <w:spacing w:val="2"/>
          <w:position w:val="-1"/>
          <w:sz w:val="19"/>
          <w:szCs w:val="19"/>
        </w:rPr>
        <w:t>as</w:t>
      </w:r>
      <w:r w:rsidRPr="0028776E">
        <w:rPr>
          <w:rFonts w:eastAsia="Arial" w:cs="Arial"/>
          <w:position w:val="-1"/>
          <w:sz w:val="19"/>
          <w:szCs w:val="19"/>
        </w:rPr>
        <w:t>’</w:t>
      </w:r>
      <w:r w:rsidRPr="0028776E">
        <w:rPr>
          <w:rFonts w:eastAsia="Arial" w:cs="Arial"/>
          <w:spacing w:val="29"/>
          <w:position w:val="-1"/>
          <w:sz w:val="19"/>
          <w:szCs w:val="19"/>
        </w:rPr>
        <w:t xml:space="preserve"> </w:t>
      </w:r>
      <w:r w:rsidRPr="0028776E">
        <w:rPr>
          <w:rFonts w:eastAsia="Arial" w:cs="Arial"/>
          <w:spacing w:val="1"/>
          <w:position w:val="-1"/>
          <w:sz w:val="19"/>
          <w:szCs w:val="19"/>
        </w:rPr>
        <w:t>r</w:t>
      </w:r>
      <w:r w:rsidRPr="0028776E">
        <w:rPr>
          <w:rFonts w:eastAsia="Arial" w:cs="Arial"/>
          <w:spacing w:val="2"/>
          <w:position w:val="-1"/>
          <w:sz w:val="19"/>
          <w:szCs w:val="19"/>
        </w:rPr>
        <w:t>e</w:t>
      </w:r>
      <w:r w:rsidRPr="0028776E">
        <w:rPr>
          <w:rFonts w:eastAsia="Arial" w:cs="Arial"/>
          <w:spacing w:val="1"/>
          <w:position w:val="-1"/>
          <w:sz w:val="19"/>
          <w:szCs w:val="19"/>
        </w:rPr>
        <w:t>l</w:t>
      </w:r>
      <w:r w:rsidRPr="0028776E">
        <w:rPr>
          <w:rFonts w:eastAsia="Arial" w:cs="Arial"/>
          <w:spacing w:val="2"/>
          <w:position w:val="-1"/>
          <w:sz w:val="19"/>
          <w:szCs w:val="19"/>
        </w:rPr>
        <w:t>evan</w:t>
      </w:r>
      <w:r w:rsidRPr="0028776E">
        <w:rPr>
          <w:rFonts w:eastAsia="Arial" w:cs="Arial"/>
          <w:position w:val="-1"/>
          <w:sz w:val="19"/>
          <w:szCs w:val="19"/>
        </w:rPr>
        <w:t>t</w:t>
      </w:r>
      <w:r w:rsidRPr="0028776E">
        <w:rPr>
          <w:rFonts w:eastAsia="Arial" w:cs="Arial"/>
          <w:spacing w:val="24"/>
          <w:position w:val="-1"/>
          <w:sz w:val="19"/>
          <w:szCs w:val="19"/>
        </w:rPr>
        <w:t xml:space="preserve"> </w:t>
      </w:r>
      <w:r w:rsidRPr="0028776E">
        <w:rPr>
          <w:rFonts w:eastAsia="Arial" w:cs="Arial"/>
          <w:spacing w:val="2"/>
          <w:w w:val="103"/>
          <w:position w:val="-1"/>
          <w:sz w:val="19"/>
          <w:szCs w:val="19"/>
        </w:rPr>
        <w:t>goa</w:t>
      </w:r>
      <w:r w:rsidRPr="0028776E">
        <w:rPr>
          <w:rFonts w:eastAsia="Arial" w:cs="Arial"/>
          <w:spacing w:val="1"/>
          <w:w w:val="103"/>
          <w:position w:val="-1"/>
          <w:sz w:val="19"/>
          <w:szCs w:val="19"/>
        </w:rPr>
        <w:t>l</w:t>
      </w:r>
      <w:r w:rsidRPr="0028776E">
        <w:rPr>
          <w:rFonts w:eastAsia="Arial" w:cs="Arial"/>
          <w:spacing w:val="2"/>
          <w:w w:val="103"/>
          <w:position w:val="-1"/>
          <w:sz w:val="19"/>
          <w:szCs w:val="19"/>
        </w:rPr>
        <w:t>s</w:t>
      </w:r>
      <w:r w:rsidRPr="0028776E">
        <w:rPr>
          <w:rFonts w:eastAsia="Arial" w:cs="Arial"/>
          <w:w w:val="103"/>
          <w:position w:val="-1"/>
          <w:sz w:val="19"/>
          <w:szCs w:val="19"/>
        </w:rPr>
        <w:t>?</w:t>
      </w:r>
    </w:p>
    <w:p w:rsidR="00396F42" w:rsidRPr="0028776E" w:rsidRDefault="00396F42">
      <w:pPr>
        <w:spacing w:before="2" w:line="120" w:lineRule="exact"/>
        <w:rPr>
          <w:sz w:val="12"/>
          <w:szCs w:val="12"/>
        </w:rPr>
      </w:pPr>
    </w:p>
    <w:p w:rsidR="00396F42" w:rsidRPr="0028776E" w:rsidRDefault="00396F42">
      <w:pPr>
        <w:spacing w:line="200" w:lineRule="exact"/>
      </w:pPr>
    </w:p>
    <w:p w:rsidR="00396F42" w:rsidRPr="0028776E" w:rsidRDefault="00396F42">
      <w:pPr>
        <w:spacing w:before="8" w:line="180" w:lineRule="exact"/>
        <w:rPr>
          <w:sz w:val="18"/>
          <w:szCs w:val="18"/>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7</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2"/>
          <w:sz w:val="19"/>
          <w:szCs w:val="19"/>
        </w:rPr>
        <w:t>Desc</w:t>
      </w:r>
      <w:r w:rsidRPr="0028776E">
        <w:rPr>
          <w:rFonts w:eastAsia="Arial" w:cs="Arial"/>
          <w:spacing w:val="1"/>
          <w:sz w:val="19"/>
          <w:szCs w:val="19"/>
        </w:rPr>
        <w:t>ri</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27"/>
          <w:sz w:val="19"/>
          <w:szCs w:val="19"/>
        </w:rPr>
        <w:t xml:space="preserve"> </w:t>
      </w:r>
      <w:r w:rsidRPr="0028776E">
        <w:rPr>
          <w:rFonts w:eastAsia="Arial" w:cs="Arial"/>
          <w:spacing w:val="2"/>
          <w:sz w:val="19"/>
          <w:szCs w:val="19"/>
        </w:rPr>
        <w:t>b</w:t>
      </w:r>
      <w:r w:rsidRPr="0028776E">
        <w:rPr>
          <w:rFonts w:eastAsia="Arial" w:cs="Arial"/>
          <w:spacing w:val="1"/>
          <w:sz w:val="19"/>
          <w:szCs w:val="19"/>
        </w:rPr>
        <w:t>ri</w:t>
      </w:r>
      <w:r w:rsidRPr="0028776E">
        <w:rPr>
          <w:rFonts w:eastAsia="Arial" w:cs="Arial"/>
          <w:spacing w:val="2"/>
          <w:sz w:val="19"/>
          <w:szCs w:val="19"/>
        </w:rPr>
        <w:t>e</w:t>
      </w:r>
      <w:r w:rsidRPr="0028776E">
        <w:rPr>
          <w:rFonts w:eastAsia="Arial" w:cs="Arial"/>
          <w:spacing w:val="1"/>
          <w:sz w:val="19"/>
          <w:szCs w:val="19"/>
        </w:rPr>
        <w:t>fl</w:t>
      </w:r>
      <w:r w:rsidRPr="0028776E">
        <w:rPr>
          <w:rFonts w:eastAsia="Arial" w:cs="Arial"/>
          <w:sz w:val="19"/>
          <w:szCs w:val="19"/>
        </w:rPr>
        <w:t>y</w:t>
      </w:r>
      <w:r w:rsidRPr="0028776E">
        <w:rPr>
          <w:rFonts w:eastAsia="Arial" w:cs="Arial"/>
          <w:spacing w:val="2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w:t>
      </w:r>
      <w:r w:rsidRPr="0028776E">
        <w:rPr>
          <w:rFonts w:eastAsia="Arial" w:cs="Arial"/>
          <w:sz w:val="19"/>
          <w:szCs w:val="19"/>
        </w:rPr>
        <w:t>a</w:t>
      </w:r>
      <w:r w:rsidRPr="0028776E">
        <w:rPr>
          <w:rFonts w:eastAsia="Arial" w:cs="Arial"/>
          <w:spacing w:val="26"/>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3"/>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4"/>
          <w:sz w:val="19"/>
          <w:szCs w:val="19"/>
        </w:rPr>
        <w:t xml:space="preserve"> </w:t>
      </w:r>
      <w:r w:rsidRPr="0028776E">
        <w:rPr>
          <w:rFonts w:eastAsia="Arial" w:cs="Arial"/>
          <w:i/>
          <w:spacing w:val="2"/>
          <w:sz w:val="19"/>
          <w:szCs w:val="19"/>
        </w:rPr>
        <w:t>w</w:t>
      </w:r>
      <w:r w:rsidRPr="0028776E">
        <w:rPr>
          <w:rFonts w:eastAsia="Arial" w:cs="Arial"/>
          <w:i/>
          <w:spacing w:val="1"/>
          <w:sz w:val="19"/>
          <w:szCs w:val="19"/>
        </w:rPr>
        <w:t>il</w:t>
      </w:r>
      <w:r w:rsidRPr="0028776E">
        <w:rPr>
          <w:rFonts w:eastAsia="Arial" w:cs="Arial"/>
          <w:i/>
          <w:sz w:val="19"/>
          <w:szCs w:val="19"/>
        </w:rPr>
        <w:t>l</w:t>
      </w:r>
      <w:r w:rsidRPr="0028776E">
        <w:rPr>
          <w:rFonts w:eastAsia="Arial" w:cs="Arial"/>
          <w:i/>
          <w:spacing w:val="12"/>
          <w:sz w:val="19"/>
          <w:szCs w:val="19"/>
        </w:rPr>
        <w:t xml:space="preserve"> </w:t>
      </w:r>
      <w:r w:rsidRPr="0028776E">
        <w:rPr>
          <w:rFonts w:eastAsia="Arial" w:cs="Arial"/>
          <w:i/>
          <w:spacing w:val="2"/>
          <w:sz w:val="19"/>
          <w:szCs w:val="19"/>
        </w:rPr>
        <w:t>no</w:t>
      </w:r>
      <w:r w:rsidRPr="0028776E">
        <w:rPr>
          <w:rFonts w:eastAsia="Arial" w:cs="Arial"/>
          <w:i/>
          <w:sz w:val="19"/>
          <w:szCs w:val="19"/>
        </w:rPr>
        <w:t>t</w:t>
      </w:r>
      <w:r w:rsidRPr="0028776E">
        <w:rPr>
          <w:rFonts w:eastAsia="Arial" w:cs="Arial"/>
          <w:i/>
          <w:spacing w:val="12"/>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deve</w:t>
      </w:r>
      <w:r w:rsidRPr="0028776E">
        <w:rPr>
          <w:rFonts w:eastAsia="Arial" w:cs="Arial"/>
          <w:spacing w:val="1"/>
          <w:sz w:val="19"/>
          <w:szCs w:val="19"/>
        </w:rPr>
        <w:t>l</w:t>
      </w:r>
      <w:r w:rsidRPr="0028776E">
        <w:rPr>
          <w:rFonts w:eastAsia="Arial" w:cs="Arial"/>
          <w:spacing w:val="2"/>
          <w:sz w:val="19"/>
          <w:szCs w:val="19"/>
        </w:rPr>
        <w:t>ope</w:t>
      </w:r>
      <w:r w:rsidRPr="0028776E">
        <w:rPr>
          <w:rFonts w:eastAsia="Arial" w:cs="Arial"/>
          <w:sz w:val="19"/>
          <w:szCs w:val="19"/>
        </w:rPr>
        <w:t>d</w:t>
      </w:r>
      <w:r w:rsidRPr="0028776E">
        <w:rPr>
          <w:rFonts w:eastAsia="Arial" w:cs="Arial"/>
          <w:spacing w:val="31"/>
          <w:sz w:val="19"/>
          <w:szCs w:val="19"/>
        </w:rPr>
        <w:t xml:space="preserve"> </w:t>
      </w:r>
      <w:r w:rsidRPr="0028776E">
        <w:rPr>
          <w:rFonts w:eastAsia="Arial" w:cs="Arial"/>
          <w:spacing w:val="1"/>
          <w:sz w:val="19"/>
          <w:szCs w:val="19"/>
        </w:rPr>
        <w:t>f</w:t>
      </w:r>
      <w:r w:rsidRPr="0028776E">
        <w:rPr>
          <w:rFonts w:eastAsia="Arial" w:cs="Arial"/>
          <w:spacing w:val="2"/>
          <w:sz w:val="19"/>
          <w:szCs w:val="19"/>
        </w:rPr>
        <w:t>o</w:t>
      </w:r>
      <w:r w:rsidRPr="0028776E">
        <w:rPr>
          <w:rFonts w:eastAsia="Arial" w:cs="Arial"/>
          <w:spacing w:val="1"/>
          <w:sz w:val="19"/>
          <w:szCs w:val="19"/>
        </w:rPr>
        <w:t>r</w:t>
      </w:r>
      <w:r w:rsidRPr="0028776E">
        <w:rPr>
          <w:rFonts w:eastAsia="Arial" w:cs="Arial"/>
          <w:sz w:val="19"/>
          <w:szCs w:val="19"/>
        </w:rPr>
        <w:t>.</w:t>
      </w:r>
      <w:r w:rsidRPr="0028776E">
        <w:rPr>
          <w:rFonts w:eastAsia="Arial" w:cs="Arial"/>
          <w:spacing w:val="12"/>
          <w:sz w:val="19"/>
          <w:szCs w:val="19"/>
        </w:rPr>
        <w:t xml:space="preserve"> </w:t>
      </w:r>
      <w:r w:rsidRPr="0028776E">
        <w:rPr>
          <w:rFonts w:eastAsia="Arial" w:cs="Arial"/>
          <w:spacing w:val="1"/>
          <w:w w:val="103"/>
          <w:sz w:val="19"/>
          <w:szCs w:val="19"/>
        </w:rPr>
        <w:t>(</w:t>
      </w:r>
      <w:r w:rsidRPr="0028776E">
        <w:rPr>
          <w:rFonts w:eastAsia="Arial" w:cs="Arial"/>
          <w:spacing w:val="2"/>
          <w:w w:val="103"/>
          <w:sz w:val="19"/>
          <w:szCs w:val="19"/>
        </w:rPr>
        <w:t>Nega</w:t>
      </w:r>
      <w:r w:rsidRPr="0028776E">
        <w:rPr>
          <w:rFonts w:eastAsia="Arial" w:cs="Arial"/>
          <w:spacing w:val="1"/>
          <w:w w:val="103"/>
          <w:sz w:val="19"/>
          <w:szCs w:val="19"/>
        </w:rPr>
        <w:t>ti</w:t>
      </w:r>
      <w:r w:rsidRPr="0028776E">
        <w:rPr>
          <w:rFonts w:eastAsia="Arial" w:cs="Arial"/>
          <w:spacing w:val="2"/>
          <w:w w:val="103"/>
          <w:sz w:val="19"/>
          <w:szCs w:val="19"/>
        </w:rPr>
        <w:t>v</w:t>
      </w:r>
      <w:r w:rsidRPr="0028776E">
        <w:rPr>
          <w:rFonts w:eastAsia="Arial" w:cs="Arial"/>
          <w:w w:val="103"/>
          <w:sz w:val="19"/>
          <w:szCs w:val="19"/>
        </w:rPr>
        <w:t>e</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2"/>
          <w:w w:val="103"/>
          <w:position w:val="-1"/>
          <w:sz w:val="19"/>
          <w:szCs w:val="19"/>
        </w:rPr>
        <w:t>pe</w:t>
      </w:r>
      <w:r w:rsidRPr="0028776E">
        <w:rPr>
          <w:rFonts w:eastAsia="Arial" w:cs="Arial"/>
          <w:spacing w:val="1"/>
          <w:w w:val="103"/>
          <w:position w:val="-1"/>
          <w:sz w:val="19"/>
          <w:szCs w:val="19"/>
        </w:rPr>
        <w:t>r</w:t>
      </w:r>
      <w:r w:rsidRPr="0028776E">
        <w:rPr>
          <w:rFonts w:eastAsia="Arial" w:cs="Arial"/>
          <w:spacing w:val="2"/>
          <w:w w:val="103"/>
          <w:position w:val="-1"/>
          <w:sz w:val="19"/>
          <w:szCs w:val="19"/>
        </w:rPr>
        <w:t>sona</w:t>
      </w:r>
      <w:proofErr w:type="gramEnd"/>
      <w:r w:rsidRPr="0028776E">
        <w:rPr>
          <w:rFonts w:eastAsia="Arial" w:cs="Arial"/>
          <w:w w:val="103"/>
          <w:position w:val="-1"/>
          <w:sz w:val="19"/>
          <w:szCs w:val="19"/>
        </w:rPr>
        <w:t>)</w:t>
      </w:r>
    </w:p>
    <w:p w:rsidR="00396F42" w:rsidRPr="0028776E" w:rsidRDefault="00396F42">
      <w:pPr>
        <w:spacing w:before="20" w:line="220" w:lineRule="exact"/>
        <w:rPr>
          <w:szCs w:val="22"/>
        </w:rPr>
      </w:pPr>
    </w:p>
    <w:p w:rsidR="00396F42" w:rsidRPr="0028776E" w:rsidRDefault="004A0AD4">
      <w:pPr>
        <w:tabs>
          <w:tab w:val="left" w:pos="520"/>
        </w:tabs>
        <w:spacing w:before="11" w:line="280" w:lineRule="atLeast"/>
        <w:ind w:left="537" w:right="464" w:hanging="397"/>
        <w:rPr>
          <w:rFonts w:eastAsia="Arial" w:cs="Arial"/>
          <w:sz w:val="19"/>
          <w:szCs w:val="19"/>
        </w:rPr>
      </w:pPr>
      <w:r w:rsidRPr="0028776E">
        <w:rPr>
          <w:rFonts w:eastAsia="Arial" w:cs="Arial"/>
          <w:spacing w:val="2"/>
          <w:sz w:val="19"/>
          <w:szCs w:val="19"/>
        </w:rPr>
        <w:t>8</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a</w:t>
      </w:r>
      <w:r w:rsidRPr="0028776E">
        <w:rPr>
          <w:rFonts w:eastAsia="Arial" w:cs="Arial"/>
          <w:spacing w:val="1"/>
          <w:sz w:val="19"/>
          <w:szCs w:val="19"/>
        </w:rPr>
        <w:t>lt</w:t>
      </w:r>
      <w:r w:rsidRPr="0028776E">
        <w:rPr>
          <w:rFonts w:eastAsia="Arial" w:cs="Arial"/>
          <w:spacing w:val="2"/>
          <w:sz w:val="19"/>
          <w:szCs w:val="19"/>
        </w:rPr>
        <w:t>e</w:t>
      </w:r>
      <w:r w:rsidRPr="0028776E">
        <w:rPr>
          <w:rFonts w:eastAsia="Arial" w:cs="Arial"/>
          <w:spacing w:val="1"/>
          <w:sz w:val="19"/>
          <w:szCs w:val="19"/>
        </w:rPr>
        <w:t>r</w:t>
      </w:r>
      <w:r w:rsidRPr="0028776E">
        <w:rPr>
          <w:rFonts w:eastAsia="Arial" w:cs="Arial"/>
          <w:spacing w:val="2"/>
          <w:sz w:val="19"/>
          <w:szCs w:val="19"/>
        </w:rPr>
        <w:t>na</w:t>
      </w:r>
      <w:r w:rsidRPr="0028776E">
        <w:rPr>
          <w:rFonts w:eastAsia="Arial" w:cs="Arial"/>
          <w:spacing w:val="1"/>
          <w:sz w:val="19"/>
          <w:szCs w:val="19"/>
        </w:rPr>
        <w:t>ti</w:t>
      </w:r>
      <w:r w:rsidRPr="0028776E">
        <w:rPr>
          <w:rFonts w:eastAsia="Arial" w:cs="Arial"/>
          <w:spacing w:val="2"/>
          <w:sz w:val="19"/>
          <w:szCs w:val="19"/>
        </w:rPr>
        <w:t>ve</w:t>
      </w:r>
      <w:r w:rsidRPr="0028776E">
        <w:rPr>
          <w:rFonts w:eastAsia="Arial" w:cs="Arial"/>
          <w:sz w:val="19"/>
          <w:szCs w:val="19"/>
        </w:rPr>
        <w:t>s</w:t>
      </w:r>
      <w:r w:rsidRPr="0028776E">
        <w:rPr>
          <w:rFonts w:eastAsia="Arial" w:cs="Arial"/>
          <w:spacing w:val="33"/>
          <w:sz w:val="19"/>
          <w:szCs w:val="19"/>
        </w:rPr>
        <w:t xml:space="preserve"> </w:t>
      </w:r>
      <w:r w:rsidRPr="0028776E">
        <w:rPr>
          <w:rFonts w:eastAsia="Arial" w:cs="Arial"/>
          <w:spacing w:val="2"/>
          <w:sz w:val="19"/>
          <w:szCs w:val="19"/>
        </w:rPr>
        <w:t>cu</w:t>
      </w:r>
      <w:r w:rsidRPr="0028776E">
        <w:rPr>
          <w:rFonts w:eastAsia="Arial" w:cs="Arial"/>
          <w:spacing w:val="1"/>
          <w:sz w:val="19"/>
          <w:szCs w:val="19"/>
        </w:rPr>
        <w:t>rr</w:t>
      </w:r>
      <w:r w:rsidRPr="0028776E">
        <w:rPr>
          <w:rFonts w:eastAsia="Arial" w:cs="Arial"/>
          <w:spacing w:val="2"/>
          <w:sz w:val="19"/>
          <w:szCs w:val="19"/>
        </w:rPr>
        <w:t>en</w:t>
      </w:r>
      <w:r w:rsidRPr="0028776E">
        <w:rPr>
          <w:rFonts w:eastAsia="Arial" w:cs="Arial"/>
          <w:spacing w:val="1"/>
          <w:sz w:val="19"/>
          <w:szCs w:val="19"/>
        </w:rPr>
        <w:t>tl</w:t>
      </w:r>
      <w:r w:rsidRPr="0028776E">
        <w:rPr>
          <w:rFonts w:eastAsia="Arial" w:cs="Arial"/>
          <w:sz w:val="19"/>
          <w:szCs w:val="19"/>
        </w:rPr>
        <w:t>y</w:t>
      </w:r>
      <w:r w:rsidRPr="0028776E">
        <w:rPr>
          <w:rFonts w:eastAsia="Arial" w:cs="Arial"/>
          <w:spacing w:val="27"/>
          <w:sz w:val="19"/>
          <w:szCs w:val="19"/>
        </w:rPr>
        <w:t xml:space="preserve"> </w:t>
      </w:r>
      <w:r w:rsidRPr="0028776E">
        <w:rPr>
          <w:rFonts w:eastAsia="Arial" w:cs="Arial"/>
          <w:spacing w:val="2"/>
          <w:sz w:val="19"/>
          <w:szCs w:val="19"/>
        </w:rPr>
        <w:t>ex</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z w:val="19"/>
          <w:szCs w:val="19"/>
        </w:rPr>
        <w:t>t</w:t>
      </w:r>
      <w:r w:rsidRPr="0028776E">
        <w:rPr>
          <w:rFonts w:eastAsia="Arial" w:cs="Arial"/>
          <w:spacing w:val="16"/>
          <w:sz w:val="19"/>
          <w:szCs w:val="19"/>
        </w:rPr>
        <w:t xml:space="preserve"> </w:t>
      </w:r>
      <w:r w:rsidRPr="0028776E">
        <w:rPr>
          <w:rFonts w:eastAsia="Arial" w:cs="Arial"/>
          <w:spacing w:val="1"/>
          <w:sz w:val="19"/>
          <w:szCs w:val="19"/>
        </w:rPr>
        <w:t>f</w:t>
      </w:r>
      <w:r w:rsidRPr="0028776E">
        <w:rPr>
          <w:rFonts w:eastAsia="Arial" w:cs="Arial"/>
          <w:spacing w:val="2"/>
          <w:sz w:val="19"/>
          <w:szCs w:val="19"/>
        </w:rPr>
        <w:t>o</w:t>
      </w:r>
      <w:r w:rsidRPr="0028776E">
        <w:rPr>
          <w:rFonts w:eastAsia="Arial" w:cs="Arial"/>
          <w:sz w:val="19"/>
          <w:szCs w:val="19"/>
        </w:rPr>
        <w:t>r</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pacing w:val="1"/>
          <w:sz w:val="19"/>
          <w:szCs w:val="19"/>
        </w:rPr>
        <w:t>t</w:t>
      </w:r>
      <w:r w:rsidRPr="0028776E">
        <w:rPr>
          <w:rFonts w:eastAsia="Arial" w:cs="Arial"/>
          <w:sz w:val="19"/>
          <w:szCs w:val="19"/>
        </w:rPr>
        <w:t>?</w:t>
      </w:r>
      <w:r w:rsidRPr="0028776E">
        <w:rPr>
          <w:rFonts w:eastAsia="Arial" w:cs="Arial"/>
          <w:spacing w:val="27"/>
          <w:sz w:val="19"/>
          <w:szCs w:val="19"/>
        </w:rPr>
        <w:t xml:space="preserve"> </w:t>
      </w:r>
      <w:r w:rsidRPr="0028776E">
        <w:rPr>
          <w:rFonts w:eastAsia="Arial" w:cs="Arial"/>
          <w:spacing w:val="1"/>
          <w:sz w:val="19"/>
          <w:szCs w:val="19"/>
        </w:rPr>
        <w:t>(</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8"/>
          <w:sz w:val="19"/>
          <w:szCs w:val="19"/>
        </w:rPr>
        <w:t xml:space="preserve"> </w:t>
      </w:r>
      <w:r w:rsidRPr="0028776E">
        <w:rPr>
          <w:rFonts w:eastAsia="Arial" w:cs="Arial"/>
          <w:spacing w:val="2"/>
          <w:sz w:val="19"/>
          <w:szCs w:val="19"/>
        </w:rPr>
        <w:t>ca</w:t>
      </w:r>
      <w:r w:rsidRPr="0028776E">
        <w:rPr>
          <w:rFonts w:eastAsia="Arial" w:cs="Arial"/>
          <w:spacing w:val="4"/>
          <w:sz w:val="19"/>
          <w:szCs w:val="19"/>
        </w:rPr>
        <w:t>n</w:t>
      </w:r>
      <w:r w:rsidRPr="0028776E">
        <w:rPr>
          <w:rFonts w:eastAsia="Arial" w:cs="Arial"/>
          <w:spacing w:val="1"/>
          <w:sz w:val="19"/>
          <w:szCs w:val="19"/>
        </w:rPr>
        <w:t>/</w:t>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28"/>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w w:val="103"/>
          <w:sz w:val="19"/>
          <w:szCs w:val="19"/>
        </w:rPr>
        <w:t>pe</w:t>
      </w:r>
      <w:r w:rsidRPr="0028776E">
        <w:rPr>
          <w:rFonts w:eastAsia="Arial" w:cs="Arial"/>
          <w:spacing w:val="1"/>
          <w:w w:val="103"/>
          <w:sz w:val="19"/>
          <w:szCs w:val="19"/>
        </w:rPr>
        <w:t>r</w:t>
      </w:r>
      <w:r w:rsidRPr="0028776E">
        <w:rPr>
          <w:rFonts w:eastAsia="Arial" w:cs="Arial"/>
          <w:spacing w:val="2"/>
          <w:w w:val="103"/>
          <w:sz w:val="19"/>
          <w:szCs w:val="19"/>
        </w:rPr>
        <w:t>son</w:t>
      </w:r>
      <w:r w:rsidRPr="0028776E">
        <w:rPr>
          <w:rFonts w:eastAsia="Arial" w:cs="Arial"/>
          <w:w w:val="103"/>
          <w:sz w:val="19"/>
          <w:szCs w:val="19"/>
        </w:rPr>
        <w:t xml:space="preserve">a </w:t>
      </w:r>
      <w:r w:rsidRPr="0028776E">
        <w:rPr>
          <w:rFonts w:eastAsia="Arial" w:cs="Arial"/>
          <w:spacing w:val="2"/>
          <w:sz w:val="19"/>
          <w:szCs w:val="19"/>
        </w:rPr>
        <w:t>ach</w:t>
      </w:r>
      <w:r w:rsidRPr="0028776E">
        <w:rPr>
          <w:rFonts w:eastAsia="Arial" w:cs="Arial"/>
          <w:spacing w:val="1"/>
          <w:sz w:val="19"/>
          <w:szCs w:val="19"/>
        </w:rPr>
        <w:t>i</w:t>
      </w:r>
      <w:r w:rsidRPr="0028776E">
        <w:rPr>
          <w:rFonts w:eastAsia="Arial" w:cs="Arial"/>
          <w:spacing w:val="2"/>
          <w:sz w:val="19"/>
          <w:szCs w:val="19"/>
        </w:rPr>
        <w:t>ev</w:t>
      </w:r>
      <w:r w:rsidRPr="0028776E">
        <w:rPr>
          <w:rFonts w:eastAsia="Arial" w:cs="Arial"/>
          <w:sz w:val="19"/>
          <w:szCs w:val="19"/>
        </w:rPr>
        <w:t>e</w:t>
      </w:r>
      <w:r w:rsidRPr="0028776E">
        <w:rPr>
          <w:rFonts w:eastAsia="Arial" w:cs="Arial"/>
          <w:spacing w:val="25"/>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pacing w:val="1"/>
          <w:sz w:val="19"/>
          <w:szCs w:val="19"/>
        </w:rPr>
        <w:t>i</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goa</w:t>
      </w:r>
      <w:r w:rsidRPr="0028776E">
        <w:rPr>
          <w:rFonts w:eastAsia="Arial" w:cs="Arial"/>
          <w:spacing w:val="1"/>
          <w:sz w:val="19"/>
          <w:szCs w:val="19"/>
        </w:rPr>
        <w:t>l</w:t>
      </w:r>
      <w:r w:rsidRPr="0028776E">
        <w:rPr>
          <w:rFonts w:eastAsia="Arial" w:cs="Arial"/>
          <w:sz w:val="19"/>
          <w:szCs w:val="19"/>
        </w:rPr>
        <w:t>s</w:t>
      </w:r>
      <w:r w:rsidRPr="0028776E">
        <w:rPr>
          <w:rFonts w:eastAsia="Arial" w:cs="Arial"/>
          <w:spacing w:val="18"/>
          <w:sz w:val="19"/>
          <w:szCs w:val="19"/>
        </w:rPr>
        <w:t xml:space="preserve"> </w:t>
      </w:r>
      <w:r w:rsidRPr="0028776E">
        <w:rPr>
          <w:rFonts w:eastAsia="Arial" w:cs="Arial"/>
          <w:spacing w:val="2"/>
          <w:w w:val="103"/>
          <w:sz w:val="19"/>
          <w:szCs w:val="19"/>
        </w:rPr>
        <w:t>cu</w:t>
      </w:r>
      <w:r w:rsidRPr="0028776E">
        <w:rPr>
          <w:rFonts w:eastAsia="Arial" w:cs="Arial"/>
          <w:spacing w:val="1"/>
          <w:w w:val="103"/>
          <w:sz w:val="19"/>
          <w:szCs w:val="19"/>
        </w:rPr>
        <w:t>rr</w:t>
      </w:r>
      <w:r w:rsidRPr="0028776E">
        <w:rPr>
          <w:rFonts w:eastAsia="Arial" w:cs="Arial"/>
          <w:spacing w:val="2"/>
          <w:w w:val="103"/>
          <w:sz w:val="19"/>
          <w:szCs w:val="19"/>
        </w:rPr>
        <w:t>en</w:t>
      </w:r>
      <w:r w:rsidRPr="0028776E">
        <w:rPr>
          <w:rFonts w:eastAsia="Arial" w:cs="Arial"/>
          <w:spacing w:val="1"/>
          <w:w w:val="103"/>
          <w:sz w:val="19"/>
          <w:szCs w:val="19"/>
        </w:rPr>
        <w:t>tl</w:t>
      </w:r>
      <w:r w:rsidRPr="0028776E">
        <w:rPr>
          <w:rFonts w:eastAsia="Arial" w:cs="Arial"/>
          <w:spacing w:val="2"/>
          <w:w w:val="103"/>
          <w:sz w:val="19"/>
          <w:szCs w:val="19"/>
        </w:rPr>
        <w:t>y?</w:t>
      </w:r>
      <w:r w:rsidRPr="0028776E">
        <w:rPr>
          <w:rFonts w:eastAsia="Arial" w:cs="Arial"/>
          <w:w w:val="103"/>
          <w:sz w:val="19"/>
          <w:szCs w:val="19"/>
        </w:rPr>
        <w:t>)</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8" w:line="240" w:lineRule="exact"/>
        <w:rPr>
          <w:sz w:val="24"/>
          <w:szCs w:val="24"/>
        </w:rPr>
      </w:pPr>
    </w:p>
    <w:p w:rsidR="00396F42" w:rsidRPr="0028776E" w:rsidRDefault="004A0AD4">
      <w:pPr>
        <w:spacing w:before="41"/>
        <w:ind w:left="140"/>
        <w:rPr>
          <w:rFonts w:eastAsia="Arial" w:cs="Arial"/>
          <w:sz w:val="19"/>
          <w:szCs w:val="19"/>
        </w:rPr>
      </w:pPr>
      <w:r w:rsidRPr="0028776E">
        <w:rPr>
          <w:rFonts w:eastAsia="Arial" w:cs="Arial"/>
          <w:spacing w:val="2"/>
          <w:sz w:val="19"/>
          <w:szCs w:val="19"/>
        </w:rPr>
        <w:t>9</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3"/>
          <w:sz w:val="19"/>
          <w:szCs w:val="19"/>
        </w:rPr>
        <w:t>m</w:t>
      </w:r>
      <w:r w:rsidRPr="0028776E">
        <w:rPr>
          <w:rFonts w:eastAsia="Arial" w:cs="Arial"/>
          <w:spacing w:val="2"/>
          <w:sz w:val="19"/>
          <w:szCs w:val="19"/>
        </w:rPr>
        <w:t>ak</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a</w:t>
      </w:r>
      <w:r w:rsidRPr="0028776E">
        <w:rPr>
          <w:rFonts w:eastAsia="Arial" w:cs="Arial"/>
          <w:spacing w:val="1"/>
          <w:sz w:val="19"/>
          <w:szCs w:val="19"/>
        </w:rPr>
        <w:t>ll</w:t>
      </w:r>
      <w:r w:rsidRPr="0028776E">
        <w:rPr>
          <w:rFonts w:eastAsia="Arial" w:cs="Arial"/>
          <w:spacing w:val="2"/>
          <w:sz w:val="19"/>
          <w:szCs w:val="19"/>
        </w:rPr>
        <w:t>o</w:t>
      </w:r>
      <w:r w:rsidRPr="0028776E">
        <w:rPr>
          <w:rFonts w:eastAsia="Arial" w:cs="Arial"/>
          <w:sz w:val="19"/>
          <w:szCs w:val="19"/>
        </w:rPr>
        <w:t>w</w:t>
      </w:r>
      <w:r w:rsidRPr="0028776E">
        <w:rPr>
          <w:rFonts w:eastAsia="Arial" w:cs="Arial"/>
          <w:spacing w:val="18"/>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m</w:t>
      </w:r>
      <w:r w:rsidRPr="0028776E">
        <w:rPr>
          <w:rFonts w:eastAsia="Arial" w:cs="Arial"/>
          <w:spacing w:val="19"/>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d</w:t>
      </w:r>
      <w:r w:rsidRPr="0028776E">
        <w:rPr>
          <w:rFonts w:eastAsia="Arial" w:cs="Arial"/>
          <w:sz w:val="19"/>
          <w:szCs w:val="19"/>
        </w:rPr>
        <w:t>o</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13"/>
          <w:sz w:val="19"/>
          <w:szCs w:val="19"/>
        </w:rPr>
        <w:t xml:space="preserve"> </w:t>
      </w:r>
      <w:proofErr w:type="gramStart"/>
      <w:r w:rsidRPr="0028776E">
        <w:rPr>
          <w:rFonts w:eastAsia="Arial" w:cs="Arial"/>
          <w:spacing w:val="2"/>
          <w:sz w:val="19"/>
          <w:szCs w:val="19"/>
        </w:rPr>
        <w:t>be</w:t>
      </w:r>
      <w:r w:rsidRPr="0028776E">
        <w:rPr>
          <w:rFonts w:eastAsia="Arial" w:cs="Arial"/>
          <w:spacing w:val="1"/>
          <w:sz w:val="19"/>
          <w:szCs w:val="19"/>
        </w:rPr>
        <w:t>tt</w:t>
      </w:r>
      <w:r w:rsidRPr="0028776E">
        <w:rPr>
          <w:rFonts w:eastAsia="Arial" w:cs="Arial"/>
          <w:spacing w:val="2"/>
          <w:sz w:val="19"/>
          <w:szCs w:val="19"/>
        </w:rPr>
        <w:t>e</w:t>
      </w:r>
      <w:r w:rsidRPr="0028776E">
        <w:rPr>
          <w:rFonts w:eastAsia="Arial" w:cs="Arial"/>
          <w:sz w:val="19"/>
          <w:szCs w:val="19"/>
        </w:rPr>
        <w:t>r</w:t>
      </w:r>
      <w:proofErr w:type="gramEnd"/>
      <w:r w:rsidRPr="0028776E">
        <w:rPr>
          <w:rFonts w:eastAsia="Arial" w:cs="Arial"/>
          <w:spacing w:val="19"/>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n</w:t>
      </w:r>
      <w:r w:rsidRPr="0028776E">
        <w:rPr>
          <w:rFonts w:eastAsia="Arial" w:cs="Arial"/>
          <w:spacing w:val="1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cu</w:t>
      </w:r>
      <w:r w:rsidRPr="0028776E">
        <w:rPr>
          <w:rFonts w:eastAsia="Arial" w:cs="Arial"/>
          <w:spacing w:val="1"/>
          <w:sz w:val="19"/>
          <w:szCs w:val="19"/>
        </w:rPr>
        <w:t>rr</w:t>
      </w:r>
      <w:r w:rsidRPr="0028776E">
        <w:rPr>
          <w:rFonts w:eastAsia="Arial" w:cs="Arial"/>
          <w:spacing w:val="2"/>
          <w:sz w:val="19"/>
          <w:szCs w:val="19"/>
        </w:rPr>
        <w:t>en</w:t>
      </w:r>
      <w:r w:rsidRPr="0028776E">
        <w:rPr>
          <w:rFonts w:eastAsia="Arial" w:cs="Arial"/>
          <w:sz w:val="19"/>
          <w:szCs w:val="19"/>
        </w:rPr>
        <w:t>t</w:t>
      </w:r>
      <w:r w:rsidRPr="0028776E">
        <w:rPr>
          <w:rFonts w:eastAsia="Arial" w:cs="Arial"/>
          <w:spacing w:val="22"/>
          <w:sz w:val="19"/>
          <w:szCs w:val="19"/>
        </w:rPr>
        <w:t xml:space="preserve"> </w:t>
      </w:r>
      <w:r w:rsidRPr="0028776E">
        <w:rPr>
          <w:rFonts w:eastAsia="Arial" w:cs="Arial"/>
          <w:spacing w:val="2"/>
          <w:w w:val="103"/>
          <w:sz w:val="19"/>
          <w:szCs w:val="19"/>
        </w:rPr>
        <w:t>a</w:t>
      </w:r>
      <w:r w:rsidRPr="0028776E">
        <w:rPr>
          <w:rFonts w:eastAsia="Arial" w:cs="Arial"/>
          <w:spacing w:val="1"/>
          <w:w w:val="103"/>
          <w:sz w:val="19"/>
          <w:szCs w:val="19"/>
        </w:rPr>
        <w:t>lt</w:t>
      </w:r>
      <w:r w:rsidRPr="0028776E">
        <w:rPr>
          <w:rFonts w:eastAsia="Arial" w:cs="Arial"/>
          <w:spacing w:val="2"/>
          <w:w w:val="103"/>
          <w:sz w:val="19"/>
          <w:szCs w:val="19"/>
        </w:rPr>
        <w:t>e</w:t>
      </w:r>
      <w:r w:rsidRPr="0028776E">
        <w:rPr>
          <w:rFonts w:eastAsia="Arial" w:cs="Arial"/>
          <w:spacing w:val="1"/>
          <w:w w:val="103"/>
          <w:sz w:val="19"/>
          <w:szCs w:val="19"/>
        </w:rPr>
        <w:t>r</w:t>
      </w:r>
      <w:r w:rsidRPr="0028776E">
        <w:rPr>
          <w:rFonts w:eastAsia="Arial" w:cs="Arial"/>
          <w:spacing w:val="2"/>
          <w:w w:val="103"/>
          <w:sz w:val="19"/>
          <w:szCs w:val="19"/>
        </w:rPr>
        <w:t>na</w:t>
      </w:r>
      <w:r w:rsidRPr="0028776E">
        <w:rPr>
          <w:rFonts w:eastAsia="Arial" w:cs="Arial"/>
          <w:spacing w:val="1"/>
          <w:w w:val="103"/>
          <w:sz w:val="19"/>
          <w:szCs w:val="19"/>
        </w:rPr>
        <w:t>ti</w:t>
      </w:r>
      <w:r w:rsidRPr="0028776E">
        <w:rPr>
          <w:rFonts w:eastAsia="Arial" w:cs="Arial"/>
          <w:spacing w:val="2"/>
          <w:w w:val="103"/>
          <w:sz w:val="19"/>
          <w:szCs w:val="19"/>
        </w:rPr>
        <w:t>ves</w:t>
      </w:r>
      <w:r w:rsidRPr="0028776E">
        <w:rPr>
          <w:rFonts w:eastAsia="Arial" w:cs="Arial"/>
          <w:w w:val="103"/>
          <w:sz w:val="19"/>
          <w:szCs w:val="19"/>
        </w:rPr>
        <w:t>?</w:t>
      </w:r>
    </w:p>
    <w:p w:rsidR="00396F42" w:rsidRPr="005D6062" w:rsidRDefault="004A0AD4" w:rsidP="005D6062">
      <w:pPr>
        <w:spacing w:before="60" w:line="200" w:lineRule="exact"/>
        <w:ind w:left="537"/>
        <w:rPr>
          <w:rFonts w:eastAsia="Arial" w:cs="Arial"/>
          <w:sz w:val="19"/>
          <w:szCs w:val="19"/>
        </w:rPr>
      </w:pPr>
      <w:r w:rsidRPr="0028776E">
        <w:rPr>
          <w:rFonts w:eastAsia="Arial" w:cs="Arial"/>
          <w:spacing w:val="1"/>
          <w:position w:val="-1"/>
          <w:sz w:val="19"/>
          <w:szCs w:val="19"/>
        </w:rPr>
        <w:t>(</w:t>
      </w:r>
      <w:r w:rsidRPr="0028776E">
        <w:rPr>
          <w:rFonts w:eastAsia="Arial" w:cs="Arial"/>
          <w:spacing w:val="3"/>
          <w:position w:val="-1"/>
          <w:sz w:val="19"/>
          <w:szCs w:val="19"/>
        </w:rPr>
        <w:t>W</w:t>
      </w:r>
      <w:r w:rsidRPr="0028776E">
        <w:rPr>
          <w:rFonts w:eastAsia="Arial" w:cs="Arial"/>
          <w:spacing w:val="2"/>
          <w:position w:val="-1"/>
          <w:sz w:val="19"/>
          <w:szCs w:val="19"/>
        </w:rPr>
        <w:t>h</w:t>
      </w:r>
      <w:r w:rsidRPr="0028776E">
        <w:rPr>
          <w:rFonts w:eastAsia="Arial" w:cs="Arial"/>
          <w:position w:val="-1"/>
          <w:sz w:val="19"/>
          <w:szCs w:val="19"/>
        </w:rPr>
        <w:t>y</w:t>
      </w:r>
      <w:r w:rsidRPr="0028776E">
        <w:rPr>
          <w:rFonts w:eastAsia="Arial" w:cs="Arial"/>
          <w:spacing w:val="18"/>
          <w:position w:val="-1"/>
          <w:sz w:val="19"/>
          <w:szCs w:val="19"/>
        </w:rPr>
        <w:t xml:space="preserve"> </w:t>
      </w:r>
      <w:r w:rsidRPr="0028776E">
        <w:rPr>
          <w:rFonts w:eastAsia="Arial" w:cs="Arial"/>
          <w:spacing w:val="2"/>
          <w:position w:val="-1"/>
          <w:sz w:val="19"/>
          <w:szCs w:val="19"/>
        </w:rPr>
        <w:t>you</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spacing w:val="1"/>
          <w:position w:val="-1"/>
          <w:sz w:val="19"/>
          <w:szCs w:val="19"/>
        </w:rPr>
        <w:t>t</w:t>
      </w:r>
      <w:r w:rsidRPr="0028776E">
        <w:rPr>
          <w:rFonts w:eastAsia="Arial" w:cs="Arial"/>
          <w:position w:val="-1"/>
          <w:sz w:val="19"/>
          <w:szCs w:val="19"/>
        </w:rPr>
        <w:t>?</w:t>
      </w:r>
      <w:r w:rsidRPr="0028776E">
        <w:rPr>
          <w:rFonts w:eastAsia="Arial" w:cs="Arial"/>
          <w:spacing w:val="27"/>
          <w:position w:val="-1"/>
          <w:sz w:val="19"/>
          <w:szCs w:val="19"/>
        </w:rPr>
        <w:t xml:space="preserve"> </w:t>
      </w:r>
      <w:r w:rsidRPr="0028776E">
        <w:rPr>
          <w:rFonts w:eastAsia="Arial" w:cs="Arial"/>
          <w:position w:val="-1"/>
          <w:sz w:val="19"/>
          <w:szCs w:val="19"/>
        </w:rPr>
        <w:t>A</w:t>
      </w:r>
      <w:r w:rsidRPr="0028776E">
        <w:rPr>
          <w:rFonts w:eastAsia="Arial" w:cs="Arial"/>
          <w:spacing w:val="9"/>
          <w:position w:val="-1"/>
          <w:sz w:val="19"/>
          <w:szCs w:val="19"/>
        </w:rPr>
        <w:t xml:space="preserve"> </w:t>
      </w:r>
      <w:r w:rsidRPr="0028776E">
        <w:rPr>
          <w:rFonts w:eastAsia="Arial" w:cs="Arial"/>
          <w:spacing w:val="2"/>
          <w:position w:val="-1"/>
          <w:sz w:val="19"/>
          <w:szCs w:val="19"/>
        </w:rPr>
        <w:t>con</w:t>
      </w:r>
      <w:r w:rsidRPr="0028776E">
        <w:rPr>
          <w:rFonts w:eastAsia="Arial" w:cs="Arial"/>
          <w:spacing w:val="1"/>
          <w:position w:val="-1"/>
          <w:sz w:val="19"/>
          <w:szCs w:val="19"/>
        </w:rPr>
        <w:t>t</w:t>
      </w:r>
      <w:r w:rsidRPr="0028776E">
        <w:rPr>
          <w:rFonts w:eastAsia="Arial" w:cs="Arial"/>
          <w:spacing w:val="2"/>
          <w:position w:val="-1"/>
          <w:sz w:val="19"/>
          <w:szCs w:val="19"/>
        </w:rPr>
        <w:t>ex</w:t>
      </w:r>
      <w:r w:rsidRPr="0028776E">
        <w:rPr>
          <w:rFonts w:eastAsia="Arial" w:cs="Arial"/>
          <w:spacing w:val="1"/>
          <w:position w:val="-1"/>
          <w:sz w:val="19"/>
          <w:szCs w:val="19"/>
        </w:rPr>
        <w:t>t-</w:t>
      </w:r>
      <w:r w:rsidRPr="0028776E">
        <w:rPr>
          <w:rFonts w:eastAsia="Arial" w:cs="Arial"/>
          <w:spacing w:val="2"/>
          <w:position w:val="-1"/>
          <w:sz w:val="19"/>
          <w:szCs w:val="19"/>
        </w:rPr>
        <w:t>base</w:t>
      </w:r>
      <w:r w:rsidRPr="0028776E">
        <w:rPr>
          <w:rFonts w:eastAsia="Arial" w:cs="Arial"/>
          <w:position w:val="-1"/>
          <w:sz w:val="19"/>
          <w:szCs w:val="19"/>
        </w:rPr>
        <w:t>d</w:t>
      </w:r>
      <w:r w:rsidRPr="0028776E">
        <w:rPr>
          <w:rFonts w:eastAsia="Arial" w:cs="Arial"/>
          <w:spacing w:val="41"/>
          <w:position w:val="-1"/>
          <w:sz w:val="19"/>
          <w:szCs w:val="19"/>
        </w:rPr>
        <w:t xml:space="preserve"> </w:t>
      </w:r>
      <w:r w:rsidRPr="0028776E">
        <w:rPr>
          <w:rFonts w:eastAsia="Arial" w:cs="Arial"/>
          <w:spacing w:val="2"/>
          <w:position w:val="-1"/>
          <w:sz w:val="19"/>
          <w:szCs w:val="19"/>
        </w:rPr>
        <w:t>scena</w:t>
      </w:r>
      <w:r w:rsidRPr="0028776E">
        <w:rPr>
          <w:rFonts w:eastAsia="Arial" w:cs="Arial"/>
          <w:spacing w:val="1"/>
          <w:position w:val="-1"/>
          <w:sz w:val="19"/>
          <w:szCs w:val="19"/>
        </w:rPr>
        <w:t>ri</w:t>
      </w:r>
      <w:r w:rsidRPr="0028776E">
        <w:rPr>
          <w:rFonts w:eastAsia="Arial" w:cs="Arial"/>
          <w:position w:val="-1"/>
          <w:sz w:val="19"/>
          <w:szCs w:val="19"/>
        </w:rPr>
        <w:t>o</w:t>
      </w:r>
      <w:r w:rsidRPr="0028776E">
        <w:rPr>
          <w:rFonts w:eastAsia="Arial" w:cs="Arial"/>
          <w:spacing w:val="27"/>
          <w:position w:val="-1"/>
          <w:sz w:val="19"/>
          <w:szCs w:val="19"/>
        </w:rPr>
        <w:t xml:space="preserve"> </w:t>
      </w:r>
      <w:r w:rsidRPr="0028776E">
        <w:rPr>
          <w:rFonts w:eastAsia="Arial" w:cs="Arial"/>
          <w:spacing w:val="2"/>
          <w:position w:val="-1"/>
          <w:sz w:val="19"/>
          <w:szCs w:val="19"/>
        </w:rPr>
        <w:t>o</w:t>
      </w:r>
      <w:r w:rsidRPr="0028776E">
        <w:rPr>
          <w:rFonts w:eastAsia="Arial" w:cs="Arial"/>
          <w:position w:val="-1"/>
          <w:sz w:val="19"/>
          <w:szCs w:val="19"/>
        </w:rPr>
        <w:t>f</w:t>
      </w:r>
      <w:r w:rsidRPr="0028776E">
        <w:rPr>
          <w:rFonts w:eastAsia="Arial" w:cs="Arial"/>
          <w:spacing w:val="9"/>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cu</w:t>
      </w:r>
      <w:r w:rsidRPr="0028776E">
        <w:rPr>
          <w:rFonts w:eastAsia="Arial" w:cs="Arial"/>
          <w:spacing w:val="1"/>
          <w:position w:val="-1"/>
          <w:sz w:val="19"/>
          <w:szCs w:val="19"/>
        </w:rPr>
        <w:t>rr</w:t>
      </w:r>
      <w:r w:rsidRPr="0028776E">
        <w:rPr>
          <w:rFonts w:eastAsia="Arial" w:cs="Arial"/>
          <w:spacing w:val="2"/>
          <w:position w:val="-1"/>
          <w:sz w:val="19"/>
          <w:szCs w:val="19"/>
        </w:rPr>
        <w:t>en</w:t>
      </w:r>
      <w:r w:rsidRPr="0028776E">
        <w:rPr>
          <w:rFonts w:eastAsia="Arial" w:cs="Arial"/>
          <w:position w:val="-1"/>
          <w:sz w:val="19"/>
          <w:szCs w:val="19"/>
        </w:rPr>
        <w:t>t</w:t>
      </w:r>
      <w:r w:rsidRPr="0028776E">
        <w:rPr>
          <w:rFonts w:eastAsia="Arial" w:cs="Arial"/>
          <w:spacing w:val="22"/>
          <w:position w:val="-1"/>
          <w:sz w:val="19"/>
          <w:szCs w:val="19"/>
        </w:rPr>
        <w:t xml:space="preserve"> </w:t>
      </w:r>
      <w:r w:rsidRPr="0028776E">
        <w:rPr>
          <w:rFonts w:eastAsia="Arial" w:cs="Arial"/>
          <w:spacing w:val="2"/>
          <w:position w:val="-1"/>
          <w:sz w:val="19"/>
          <w:szCs w:val="19"/>
        </w:rPr>
        <w:t>s</w:t>
      </w:r>
      <w:r w:rsidRPr="0028776E">
        <w:rPr>
          <w:rFonts w:eastAsia="Arial" w:cs="Arial"/>
          <w:spacing w:val="1"/>
          <w:position w:val="-1"/>
          <w:sz w:val="19"/>
          <w:szCs w:val="19"/>
        </w:rPr>
        <w:t>it</w:t>
      </w:r>
      <w:r w:rsidRPr="0028776E">
        <w:rPr>
          <w:rFonts w:eastAsia="Arial" w:cs="Arial"/>
          <w:spacing w:val="2"/>
          <w:position w:val="-1"/>
          <w:sz w:val="19"/>
          <w:szCs w:val="19"/>
        </w:rPr>
        <w:t>ua</w:t>
      </w:r>
      <w:r w:rsidRPr="0028776E">
        <w:rPr>
          <w:rFonts w:eastAsia="Arial" w:cs="Arial"/>
          <w:spacing w:val="1"/>
          <w:position w:val="-1"/>
          <w:sz w:val="19"/>
          <w:szCs w:val="19"/>
        </w:rPr>
        <w:t>ti</w:t>
      </w:r>
      <w:r w:rsidRPr="0028776E">
        <w:rPr>
          <w:rFonts w:eastAsia="Arial" w:cs="Arial"/>
          <w:spacing w:val="2"/>
          <w:position w:val="-1"/>
          <w:sz w:val="19"/>
          <w:szCs w:val="19"/>
        </w:rPr>
        <w:t>o</w:t>
      </w:r>
      <w:r w:rsidRPr="0028776E">
        <w:rPr>
          <w:rFonts w:eastAsia="Arial" w:cs="Arial"/>
          <w:position w:val="-1"/>
          <w:sz w:val="19"/>
          <w:szCs w:val="19"/>
        </w:rPr>
        <w:t>n</w:t>
      </w:r>
      <w:r w:rsidRPr="0028776E">
        <w:rPr>
          <w:rFonts w:eastAsia="Arial" w:cs="Arial"/>
          <w:spacing w:val="2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position w:val="-1"/>
          <w:sz w:val="19"/>
          <w:szCs w:val="19"/>
        </w:rPr>
        <w:t>use</w:t>
      </w:r>
      <w:r w:rsidRPr="0028776E">
        <w:rPr>
          <w:rFonts w:eastAsia="Arial" w:cs="Arial"/>
          <w:spacing w:val="1"/>
          <w:position w:val="-1"/>
          <w:sz w:val="19"/>
          <w:szCs w:val="19"/>
        </w:rPr>
        <w:t>f</w:t>
      </w:r>
      <w:r w:rsidRPr="0028776E">
        <w:rPr>
          <w:rFonts w:eastAsia="Arial" w:cs="Arial"/>
          <w:spacing w:val="2"/>
          <w:position w:val="-1"/>
          <w:sz w:val="19"/>
          <w:szCs w:val="19"/>
        </w:rPr>
        <w:t>u</w:t>
      </w:r>
      <w:r w:rsidRPr="0028776E">
        <w:rPr>
          <w:rFonts w:eastAsia="Arial" w:cs="Arial"/>
          <w:position w:val="-1"/>
          <w:sz w:val="19"/>
          <w:szCs w:val="19"/>
        </w:rPr>
        <w:t>l</w:t>
      </w:r>
      <w:r w:rsidRPr="0028776E">
        <w:rPr>
          <w:rFonts w:eastAsia="Arial" w:cs="Arial"/>
          <w:spacing w:val="19"/>
          <w:position w:val="-1"/>
          <w:sz w:val="19"/>
          <w:szCs w:val="19"/>
        </w:rPr>
        <w:t xml:space="preserve"> </w:t>
      </w:r>
      <w:r w:rsidRPr="0028776E">
        <w:rPr>
          <w:rFonts w:eastAsia="Arial" w:cs="Arial"/>
          <w:spacing w:val="2"/>
          <w:w w:val="103"/>
          <w:position w:val="-1"/>
          <w:sz w:val="19"/>
          <w:szCs w:val="19"/>
        </w:rPr>
        <w:t>he</w:t>
      </w:r>
      <w:r w:rsidRPr="0028776E">
        <w:rPr>
          <w:rFonts w:eastAsia="Arial" w:cs="Arial"/>
          <w:spacing w:val="1"/>
          <w:w w:val="103"/>
          <w:position w:val="-1"/>
          <w:sz w:val="19"/>
          <w:szCs w:val="19"/>
        </w:rPr>
        <w:t>r</w:t>
      </w:r>
      <w:r w:rsidRPr="0028776E">
        <w:rPr>
          <w:rFonts w:eastAsia="Arial" w:cs="Arial"/>
          <w:spacing w:val="2"/>
          <w:w w:val="103"/>
          <w:position w:val="-1"/>
          <w:sz w:val="19"/>
          <w:szCs w:val="19"/>
        </w:rPr>
        <w:t>e</w:t>
      </w:r>
      <w:r w:rsidRPr="0028776E">
        <w:rPr>
          <w:rFonts w:eastAsia="Arial" w:cs="Arial"/>
          <w:spacing w:val="1"/>
          <w:w w:val="103"/>
          <w:position w:val="-1"/>
          <w:sz w:val="19"/>
          <w:szCs w:val="19"/>
        </w:rPr>
        <w:t>.</w:t>
      </w:r>
      <w:r w:rsidRPr="0028776E">
        <w:rPr>
          <w:rFonts w:eastAsia="Arial" w:cs="Arial"/>
          <w:w w:val="103"/>
          <w:position w:val="-1"/>
          <w:sz w:val="19"/>
          <w:szCs w:val="19"/>
        </w:rPr>
        <w:t>)</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2" w:line="220" w:lineRule="exact"/>
        <w:rPr>
          <w:szCs w:val="22"/>
        </w:rPr>
      </w:pPr>
    </w:p>
    <w:p w:rsidR="00396F42" w:rsidRPr="0028776E" w:rsidRDefault="004A0AD4">
      <w:pPr>
        <w:spacing w:before="41"/>
        <w:ind w:left="140"/>
        <w:rPr>
          <w:rFonts w:eastAsia="Arial" w:cs="Arial"/>
          <w:sz w:val="19"/>
          <w:szCs w:val="19"/>
        </w:rPr>
      </w:pPr>
      <w:r w:rsidRPr="0028776E">
        <w:rPr>
          <w:rFonts w:eastAsia="Arial" w:cs="Arial"/>
          <w:spacing w:val="2"/>
          <w:sz w:val="19"/>
          <w:szCs w:val="19"/>
        </w:rPr>
        <w:t>10</w:t>
      </w:r>
      <w:r w:rsidRPr="0028776E">
        <w:rPr>
          <w:rFonts w:eastAsia="Arial" w:cs="Arial"/>
          <w:sz w:val="19"/>
          <w:szCs w:val="19"/>
        </w:rPr>
        <w:t xml:space="preserve">. </w:t>
      </w:r>
      <w:r w:rsidRPr="0028776E">
        <w:rPr>
          <w:rFonts w:eastAsia="Arial" w:cs="Arial"/>
          <w:spacing w:val="23"/>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use</w:t>
      </w:r>
      <w:r w:rsidRPr="0028776E">
        <w:rPr>
          <w:rFonts w:eastAsia="Arial" w:cs="Arial"/>
          <w:sz w:val="19"/>
          <w:szCs w:val="19"/>
        </w:rPr>
        <w:t>d</w:t>
      </w:r>
      <w:r w:rsidRPr="0028776E">
        <w:rPr>
          <w:rFonts w:eastAsia="Arial" w:cs="Arial"/>
          <w:spacing w:val="17"/>
          <w:sz w:val="19"/>
          <w:szCs w:val="19"/>
        </w:rPr>
        <w:t xml:space="preserve"> </w:t>
      </w:r>
      <w:r w:rsidRPr="0028776E">
        <w:rPr>
          <w:rFonts w:eastAsia="Arial" w:cs="Arial"/>
          <w:spacing w:val="2"/>
          <w:sz w:val="19"/>
          <w:szCs w:val="19"/>
        </w:rPr>
        <w:t>b</w:t>
      </w:r>
      <w:r w:rsidRPr="0028776E">
        <w:rPr>
          <w:rFonts w:eastAsia="Arial" w:cs="Arial"/>
          <w:sz w:val="19"/>
          <w:szCs w:val="19"/>
        </w:rPr>
        <w:t>y</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sona</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3"/>
          <w:sz w:val="19"/>
          <w:szCs w:val="19"/>
        </w:rPr>
        <w:t>(</w:t>
      </w:r>
      <w:r w:rsidRPr="0028776E">
        <w:rPr>
          <w:rFonts w:eastAsia="Arial" w:cs="Arial"/>
          <w:spacing w:val="2"/>
          <w:sz w:val="19"/>
          <w:szCs w:val="19"/>
        </w:rPr>
        <w:t>How</w:t>
      </w:r>
      <w:r w:rsidRPr="0028776E">
        <w:rPr>
          <w:rFonts w:eastAsia="Arial" w:cs="Arial"/>
          <w:sz w:val="19"/>
          <w:szCs w:val="19"/>
        </w:rPr>
        <w:t>,</w:t>
      </w:r>
      <w:r w:rsidRPr="0028776E">
        <w:rPr>
          <w:rFonts w:eastAsia="Arial" w:cs="Arial"/>
          <w:spacing w:val="19"/>
          <w:sz w:val="19"/>
          <w:szCs w:val="19"/>
        </w:rPr>
        <w:t xml:space="preserve"> </w:t>
      </w:r>
      <w:r w:rsidRPr="0028776E">
        <w:rPr>
          <w:rFonts w:eastAsia="Arial" w:cs="Arial"/>
          <w:spacing w:val="2"/>
          <w:sz w:val="19"/>
          <w:szCs w:val="19"/>
        </w:rPr>
        <w:t>whe</w:t>
      </w:r>
      <w:r w:rsidRPr="0028776E">
        <w:rPr>
          <w:rFonts w:eastAsia="Arial" w:cs="Arial"/>
          <w:sz w:val="19"/>
          <w:szCs w:val="19"/>
        </w:rPr>
        <w:t>n</w:t>
      </w:r>
      <w:r w:rsidRPr="0028776E">
        <w:rPr>
          <w:rFonts w:eastAsia="Arial" w:cs="Arial"/>
          <w:spacing w:val="19"/>
          <w:sz w:val="19"/>
          <w:szCs w:val="19"/>
        </w:rPr>
        <w:t xml:space="preserve"> </w:t>
      </w:r>
      <w:r w:rsidRPr="0028776E">
        <w:rPr>
          <w:rFonts w:eastAsia="Arial" w:cs="Arial"/>
          <w:spacing w:val="2"/>
          <w:sz w:val="19"/>
          <w:szCs w:val="19"/>
        </w:rPr>
        <w:t>whe</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z w:val="19"/>
          <w:szCs w:val="19"/>
        </w:rPr>
        <w:t>?</w:t>
      </w:r>
      <w:r w:rsidRPr="0028776E">
        <w:rPr>
          <w:rFonts w:eastAsia="Arial" w:cs="Arial"/>
          <w:spacing w:val="24"/>
          <w:sz w:val="19"/>
          <w:szCs w:val="19"/>
        </w:rPr>
        <w:t xml:space="preserve"> </w:t>
      </w:r>
      <w:r w:rsidRPr="0028776E">
        <w:rPr>
          <w:rFonts w:eastAsia="Arial" w:cs="Arial"/>
          <w:spacing w:val="2"/>
          <w:sz w:val="19"/>
          <w:szCs w:val="19"/>
        </w:rPr>
        <w:t>Deve</w:t>
      </w:r>
      <w:r w:rsidRPr="0028776E">
        <w:rPr>
          <w:rFonts w:eastAsia="Arial" w:cs="Arial"/>
          <w:spacing w:val="1"/>
          <w:sz w:val="19"/>
          <w:szCs w:val="19"/>
        </w:rPr>
        <w:t>l</w:t>
      </w:r>
      <w:r w:rsidRPr="0028776E">
        <w:rPr>
          <w:rFonts w:eastAsia="Arial" w:cs="Arial"/>
          <w:spacing w:val="2"/>
          <w:sz w:val="19"/>
          <w:szCs w:val="19"/>
        </w:rPr>
        <w:t>o</w:t>
      </w:r>
      <w:r w:rsidRPr="0028776E">
        <w:rPr>
          <w:rFonts w:eastAsia="Arial" w:cs="Arial"/>
          <w:sz w:val="19"/>
          <w:szCs w:val="19"/>
        </w:rPr>
        <w:t>p</w:t>
      </w:r>
      <w:r w:rsidRPr="0028776E">
        <w:rPr>
          <w:rFonts w:eastAsia="Arial" w:cs="Arial"/>
          <w:spacing w:val="26"/>
          <w:sz w:val="19"/>
          <w:szCs w:val="19"/>
        </w:rPr>
        <w:t xml:space="preserve"> </w:t>
      </w:r>
      <w:r w:rsidRPr="0028776E">
        <w:rPr>
          <w:rFonts w:eastAsia="Arial" w:cs="Arial"/>
          <w:w w:val="103"/>
          <w:sz w:val="19"/>
          <w:szCs w:val="19"/>
        </w:rPr>
        <w:t>a</w:t>
      </w:r>
    </w:p>
    <w:p w:rsidR="005D6062" w:rsidRDefault="004A0AD4" w:rsidP="005D6062">
      <w:pPr>
        <w:spacing w:before="60" w:line="200" w:lineRule="exact"/>
        <w:ind w:left="537"/>
        <w:rPr>
          <w:rFonts w:eastAsia="Arial" w:cs="Arial"/>
          <w:sz w:val="19"/>
          <w:szCs w:val="19"/>
        </w:rPr>
      </w:pPr>
      <w:proofErr w:type="gramStart"/>
      <w:r w:rsidRPr="0028776E">
        <w:rPr>
          <w:rFonts w:eastAsia="Arial" w:cs="Arial"/>
          <w:spacing w:val="2"/>
          <w:position w:val="-1"/>
          <w:sz w:val="19"/>
          <w:szCs w:val="19"/>
        </w:rPr>
        <w:t>usag</w:t>
      </w:r>
      <w:r w:rsidRPr="0028776E">
        <w:rPr>
          <w:rFonts w:eastAsia="Arial" w:cs="Arial"/>
          <w:position w:val="-1"/>
          <w:sz w:val="19"/>
          <w:szCs w:val="19"/>
        </w:rPr>
        <w:t>e</w:t>
      </w:r>
      <w:proofErr w:type="gramEnd"/>
      <w:r w:rsidRPr="0028776E">
        <w:rPr>
          <w:rFonts w:eastAsia="Arial" w:cs="Arial"/>
          <w:spacing w:val="21"/>
          <w:position w:val="-1"/>
          <w:sz w:val="19"/>
          <w:szCs w:val="19"/>
        </w:rPr>
        <w:t xml:space="preserve"> </w:t>
      </w:r>
      <w:r w:rsidRPr="0028776E">
        <w:rPr>
          <w:rFonts w:eastAsia="Arial" w:cs="Arial"/>
          <w:spacing w:val="2"/>
          <w:position w:val="-1"/>
          <w:sz w:val="19"/>
          <w:szCs w:val="19"/>
        </w:rPr>
        <w:t>scena</w:t>
      </w:r>
      <w:r w:rsidRPr="0028776E">
        <w:rPr>
          <w:rFonts w:eastAsia="Arial" w:cs="Arial"/>
          <w:spacing w:val="1"/>
          <w:position w:val="-1"/>
          <w:sz w:val="19"/>
          <w:szCs w:val="19"/>
        </w:rPr>
        <w:t>ri</w:t>
      </w:r>
      <w:r w:rsidRPr="0028776E">
        <w:rPr>
          <w:rFonts w:eastAsia="Arial" w:cs="Arial"/>
          <w:position w:val="-1"/>
          <w:sz w:val="19"/>
          <w:szCs w:val="19"/>
        </w:rPr>
        <w:t>o</w:t>
      </w:r>
      <w:r w:rsidRPr="0028776E">
        <w:rPr>
          <w:rFonts w:eastAsia="Arial" w:cs="Arial"/>
          <w:spacing w:val="27"/>
          <w:position w:val="-1"/>
          <w:sz w:val="19"/>
          <w:szCs w:val="19"/>
        </w:rPr>
        <w:t xml:space="preserve"> </w:t>
      </w:r>
      <w:r w:rsidRPr="0028776E">
        <w:rPr>
          <w:rFonts w:eastAsia="Arial" w:cs="Arial"/>
          <w:spacing w:val="2"/>
          <w:position w:val="-1"/>
          <w:sz w:val="19"/>
          <w:szCs w:val="19"/>
        </w:rPr>
        <w:t>a</w:t>
      </w:r>
      <w:r w:rsidRPr="0028776E">
        <w:rPr>
          <w:rFonts w:eastAsia="Arial" w:cs="Arial"/>
          <w:position w:val="-1"/>
          <w:sz w:val="19"/>
          <w:szCs w:val="19"/>
        </w:rPr>
        <w:t>s</w:t>
      </w:r>
      <w:r w:rsidRPr="0028776E">
        <w:rPr>
          <w:rFonts w:eastAsia="Arial" w:cs="Arial"/>
          <w:spacing w:val="10"/>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f</w:t>
      </w:r>
      <w:r w:rsidRPr="0028776E">
        <w:rPr>
          <w:rFonts w:eastAsia="Arial" w:cs="Arial"/>
          <w:spacing w:val="7"/>
          <w:position w:val="-1"/>
          <w:sz w:val="19"/>
          <w:szCs w:val="19"/>
        </w:rPr>
        <w:t xml:space="preserve"> </w:t>
      </w:r>
      <w:r w:rsidRPr="0028776E">
        <w:rPr>
          <w:rFonts w:eastAsia="Arial" w:cs="Arial"/>
          <w:spacing w:val="2"/>
          <w:position w:val="-1"/>
          <w:sz w:val="19"/>
          <w:szCs w:val="19"/>
        </w:rPr>
        <w:t>you</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position w:val="-1"/>
          <w:sz w:val="19"/>
          <w:szCs w:val="19"/>
        </w:rPr>
        <w:t>t</w:t>
      </w:r>
      <w:r w:rsidRPr="0028776E">
        <w:rPr>
          <w:rFonts w:eastAsia="Arial" w:cs="Arial"/>
          <w:spacing w:val="23"/>
          <w:position w:val="-1"/>
          <w:sz w:val="19"/>
          <w:szCs w:val="19"/>
        </w:rPr>
        <w:t xml:space="preserve"> </w:t>
      </w:r>
      <w:r w:rsidRPr="0028776E">
        <w:rPr>
          <w:rFonts w:eastAsia="Arial" w:cs="Arial"/>
          <w:spacing w:val="2"/>
          <w:position w:val="-1"/>
          <w:sz w:val="19"/>
          <w:szCs w:val="19"/>
        </w:rPr>
        <w:t>wa</w:t>
      </w:r>
      <w:r w:rsidRPr="0028776E">
        <w:rPr>
          <w:rFonts w:eastAsia="Arial" w:cs="Arial"/>
          <w:position w:val="-1"/>
          <w:sz w:val="19"/>
          <w:szCs w:val="19"/>
        </w:rPr>
        <w:t>s</w:t>
      </w:r>
      <w:r w:rsidRPr="0028776E">
        <w:rPr>
          <w:rFonts w:eastAsia="Arial" w:cs="Arial"/>
          <w:spacing w:val="14"/>
          <w:position w:val="-1"/>
          <w:sz w:val="19"/>
          <w:szCs w:val="19"/>
        </w:rPr>
        <w:t xml:space="preserve"> </w:t>
      </w:r>
      <w:r w:rsidRPr="0028776E">
        <w:rPr>
          <w:rFonts w:eastAsia="Arial" w:cs="Arial"/>
          <w:spacing w:val="2"/>
          <w:position w:val="-1"/>
          <w:sz w:val="19"/>
          <w:szCs w:val="19"/>
        </w:rPr>
        <w:t>be</w:t>
      </w:r>
      <w:r w:rsidRPr="0028776E">
        <w:rPr>
          <w:rFonts w:eastAsia="Arial" w:cs="Arial"/>
          <w:spacing w:val="1"/>
          <w:position w:val="-1"/>
          <w:sz w:val="19"/>
          <w:szCs w:val="19"/>
        </w:rPr>
        <w:t>i</w:t>
      </w:r>
      <w:r w:rsidRPr="0028776E">
        <w:rPr>
          <w:rFonts w:eastAsia="Arial" w:cs="Arial"/>
          <w:spacing w:val="2"/>
          <w:position w:val="-1"/>
          <w:sz w:val="19"/>
          <w:szCs w:val="19"/>
        </w:rPr>
        <w:t>n</w:t>
      </w:r>
      <w:r w:rsidRPr="0028776E">
        <w:rPr>
          <w:rFonts w:eastAsia="Arial" w:cs="Arial"/>
          <w:position w:val="-1"/>
          <w:sz w:val="19"/>
          <w:szCs w:val="19"/>
        </w:rPr>
        <w:t>g</w:t>
      </w:r>
      <w:r w:rsidRPr="0028776E">
        <w:rPr>
          <w:rFonts w:eastAsia="Arial" w:cs="Arial"/>
          <w:spacing w:val="19"/>
          <w:position w:val="-1"/>
          <w:sz w:val="19"/>
          <w:szCs w:val="19"/>
        </w:rPr>
        <w:t xml:space="preserve"> </w:t>
      </w:r>
      <w:r w:rsidRPr="0028776E">
        <w:rPr>
          <w:rFonts w:eastAsia="Arial" w:cs="Arial"/>
          <w:spacing w:val="2"/>
          <w:position w:val="-1"/>
          <w:sz w:val="19"/>
          <w:szCs w:val="19"/>
        </w:rPr>
        <w:t>use</w:t>
      </w:r>
      <w:r w:rsidRPr="0028776E">
        <w:rPr>
          <w:rFonts w:eastAsia="Arial" w:cs="Arial"/>
          <w:position w:val="-1"/>
          <w:sz w:val="19"/>
          <w:szCs w:val="19"/>
        </w:rPr>
        <w:t>d</w:t>
      </w:r>
      <w:r w:rsidRPr="0028776E">
        <w:rPr>
          <w:rFonts w:eastAsia="Arial" w:cs="Arial"/>
          <w:spacing w:val="17"/>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y</w:t>
      </w:r>
      <w:r w:rsidRPr="0028776E">
        <w:rPr>
          <w:rFonts w:eastAsia="Arial" w:cs="Arial"/>
          <w:spacing w:val="11"/>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ri</w:t>
      </w:r>
      <w:r w:rsidRPr="0028776E">
        <w:rPr>
          <w:rFonts w:eastAsia="Arial" w:cs="Arial"/>
          <w:spacing w:val="3"/>
          <w:position w:val="-1"/>
          <w:sz w:val="19"/>
          <w:szCs w:val="19"/>
        </w:rPr>
        <w:t>m</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y</w:t>
      </w:r>
      <w:r w:rsidRPr="0028776E">
        <w:rPr>
          <w:rFonts w:eastAsia="Arial" w:cs="Arial"/>
          <w:spacing w:val="24"/>
          <w:position w:val="-1"/>
          <w:sz w:val="19"/>
          <w:szCs w:val="19"/>
        </w:rPr>
        <w:t xml:space="preserve"> </w:t>
      </w:r>
      <w:r w:rsidRPr="0028776E">
        <w:rPr>
          <w:rFonts w:eastAsia="Arial" w:cs="Arial"/>
          <w:spacing w:val="2"/>
          <w:w w:val="103"/>
          <w:position w:val="-1"/>
          <w:sz w:val="19"/>
          <w:szCs w:val="19"/>
        </w:rPr>
        <w:t>pe</w:t>
      </w:r>
      <w:r w:rsidRPr="0028776E">
        <w:rPr>
          <w:rFonts w:eastAsia="Arial" w:cs="Arial"/>
          <w:spacing w:val="1"/>
          <w:w w:val="103"/>
          <w:position w:val="-1"/>
          <w:sz w:val="19"/>
          <w:szCs w:val="19"/>
        </w:rPr>
        <w:t>r</w:t>
      </w:r>
      <w:r w:rsidRPr="0028776E">
        <w:rPr>
          <w:rFonts w:eastAsia="Arial" w:cs="Arial"/>
          <w:spacing w:val="2"/>
          <w:w w:val="103"/>
          <w:position w:val="-1"/>
          <w:sz w:val="19"/>
          <w:szCs w:val="19"/>
        </w:rPr>
        <w:t>sona</w:t>
      </w:r>
      <w:r w:rsidRPr="0028776E">
        <w:rPr>
          <w:rFonts w:eastAsia="Arial" w:cs="Arial"/>
          <w:spacing w:val="1"/>
          <w:w w:val="103"/>
          <w:position w:val="-1"/>
          <w:sz w:val="19"/>
          <w:szCs w:val="19"/>
        </w:rPr>
        <w:t>.</w:t>
      </w:r>
      <w:r w:rsidRPr="0028776E">
        <w:rPr>
          <w:rFonts w:eastAsia="Arial" w:cs="Arial"/>
          <w:w w:val="103"/>
          <w:position w:val="-1"/>
          <w:sz w:val="19"/>
          <w:szCs w:val="19"/>
        </w:rPr>
        <w:t>)</w:t>
      </w:r>
    </w:p>
    <w:p w:rsidR="00462AA8" w:rsidRDefault="00274D75" w:rsidP="00462AA8">
      <w:pPr>
        <w:pStyle w:val="Heading1"/>
        <w:rPr>
          <w:rFonts w:eastAsia="Arial"/>
        </w:rPr>
      </w:pPr>
      <w:bookmarkStart w:id="74" w:name="_Toc430457492"/>
      <w:r>
        <w:rPr>
          <w:rFonts w:eastAsia="Arial"/>
        </w:rPr>
        <w:t>The P</w:t>
      </w:r>
      <w:r w:rsidR="004A0AD4" w:rsidRPr="0028776E">
        <w:rPr>
          <w:rFonts w:eastAsia="Arial"/>
        </w:rPr>
        <w:t>roduct</w:t>
      </w:r>
      <w:bookmarkEnd w:id="74"/>
    </w:p>
    <w:p w:rsidR="00513791" w:rsidRDefault="009572FC" w:rsidP="00513791">
      <w:pPr>
        <w:pStyle w:val="Heading2"/>
      </w:pPr>
      <w:bookmarkStart w:id="75" w:name="_Toc430457493"/>
      <w:r>
        <w:t>Produ</w:t>
      </w:r>
      <w:r w:rsidR="00513791">
        <w:t>ct Requirements</w:t>
      </w:r>
      <w:bookmarkEnd w:id="75"/>
    </w:p>
    <w:p w:rsidR="003E7CE0" w:rsidRPr="003E7CE0" w:rsidRDefault="003E7CE0" w:rsidP="003E7CE0">
      <w:r>
        <w:t>In the case of there being an app, it will only be made for android. Making the app available for other devices is going to cost too much time and wouldn’t be possible to finish in the given time.</w:t>
      </w:r>
    </w:p>
    <w:p w:rsidR="003E7CE0" w:rsidRDefault="009572FC" w:rsidP="003E7CE0">
      <w:pPr>
        <w:pStyle w:val="Heading2"/>
      </w:pPr>
      <w:bookmarkStart w:id="76" w:name="_Toc430457494"/>
      <w:r>
        <w:lastRenderedPageBreak/>
        <w:t>Flow of events</w:t>
      </w:r>
      <w:bookmarkEnd w:id="76"/>
    </w:p>
    <w:p w:rsidR="003E7CE0" w:rsidRPr="003E7CE0" w:rsidRDefault="003E7CE0" w:rsidP="003E7CE0">
      <w:pPr>
        <w:pStyle w:val="Heading3"/>
      </w:pPr>
      <w:r>
        <w:t>User</w:t>
      </w:r>
    </w:p>
    <w:p w:rsidR="003E7CE0" w:rsidRDefault="003E7CE0" w:rsidP="003E7CE0">
      <w:pPr>
        <w:pStyle w:val="ListParagraph"/>
        <w:numPr>
          <w:ilvl w:val="0"/>
          <w:numId w:val="9"/>
        </w:numPr>
      </w:pPr>
      <w:r>
        <w:t>User makes an account or logs in</w:t>
      </w:r>
    </w:p>
    <w:p w:rsidR="003E7CE0" w:rsidRDefault="003E7CE0" w:rsidP="003E7CE0">
      <w:pPr>
        <w:pStyle w:val="ListParagraph"/>
        <w:numPr>
          <w:ilvl w:val="0"/>
          <w:numId w:val="9"/>
        </w:numPr>
      </w:pPr>
      <w:r>
        <w:t>Creates a group</w:t>
      </w:r>
    </w:p>
    <w:p w:rsidR="003E7CE0" w:rsidRDefault="003E7CE0" w:rsidP="003E7CE0">
      <w:pPr>
        <w:pStyle w:val="ListParagraph"/>
        <w:numPr>
          <w:ilvl w:val="0"/>
          <w:numId w:val="9"/>
        </w:numPr>
      </w:pPr>
      <w:r>
        <w:t>Invites others to the created group</w:t>
      </w:r>
    </w:p>
    <w:p w:rsidR="003E7CE0" w:rsidRDefault="003E7CE0" w:rsidP="003E7CE0">
      <w:pPr>
        <w:pStyle w:val="ListParagraph"/>
        <w:numPr>
          <w:ilvl w:val="0"/>
          <w:numId w:val="9"/>
        </w:numPr>
      </w:pPr>
      <w:r>
        <w:t>They play games together</w:t>
      </w:r>
    </w:p>
    <w:p w:rsidR="003E7CE0" w:rsidRDefault="003E7CE0" w:rsidP="003E7CE0">
      <w:pPr>
        <w:pStyle w:val="Heading3"/>
      </w:pPr>
      <w:r>
        <w:t>Admin</w:t>
      </w:r>
    </w:p>
    <w:p w:rsidR="003E7CE0" w:rsidRDefault="003E7CE0" w:rsidP="003E7CE0">
      <w:pPr>
        <w:pStyle w:val="ListParagraph"/>
        <w:numPr>
          <w:ilvl w:val="0"/>
          <w:numId w:val="10"/>
        </w:numPr>
      </w:pPr>
      <w:r>
        <w:t xml:space="preserve">Admin is </w:t>
      </w:r>
      <w:r>
        <w:rPr>
          <w:u w:val="single"/>
        </w:rPr>
        <w:t>given</w:t>
      </w:r>
      <w:r>
        <w:t xml:space="preserve"> an account and logs in when verified</w:t>
      </w:r>
    </w:p>
    <w:p w:rsidR="003E7CE0" w:rsidRPr="003E7CE0" w:rsidRDefault="003E7CE0" w:rsidP="003E7CE0">
      <w:pPr>
        <w:pStyle w:val="ListParagraph"/>
        <w:numPr>
          <w:ilvl w:val="0"/>
          <w:numId w:val="10"/>
        </w:numPr>
      </w:pPr>
      <w:r>
        <w:t>Admin can alter database information</w:t>
      </w:r>
    </w:p>
    <w:p w:rsidR="00396F42" w:rsidRPr="0028776E" w:rsidRDefault="004A0AD4">
      <w:pPr>
        <w:spacing w:line="200" w:lineRule="exact"/>
        <w:ind w:left="140"/>
        <w:rPr>
          <w:rFonts w:eastAsia="Arial" w:cs="Arial"/>
          <w:sz w:val="19"/>
          <w:szCs w:val="19"/>
        </w:rPr>
      </w:pPr>
      <w:r w:rsidRPr="0028776E">
        <w:rPr>
          <w:rFonts w:eastAsia="Arial" w:cs="Arial"/>
          <w:spacing w:val="2"/>
          <w:position w:val="-1"/>
          <w:sz w:val="19"/>
          <w:szCs w:val="19"/>
        </w:rPr>
        <w:t>1</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ha</w:t>
      </w:r>
      <w:r w:rsidRPr="0028776E">
        <w:rPr>
          <w:rFonts w:eastAsia="Arial" w:cs="Arial"/>
          <w:position w:val="-1"/>
          <w:sz w:val="19"/>
          <w:szCs w:val="19"/>
        </w:rPr>
        <w:t>t</w:t>
      </w:r>
      <w:r w:rsidRPr="0028776E">
        <w:rPr>
          <w:rFonts w:eastAsia="Arial" w:cs="Arial"/>
          <w:spacing w:val="17"/>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s</w:t>
      </w:r>
      <w:r w:rsidRPr="0028776E">
        <w:rPr>
          <w:rFonts w:eastAsia="Arial" w:cs="Arial"/>
          <w:spacing w:val="8"/>
          <w:position w:val="-1"/>
          <w:sz w:val="19"/>
          <w:szCs w:val="19"/>
        </w:rPr>
        <w:t xml:space="preserve"> </w:t>
      </w:r>
      <w:r w:rsidRPr="0028776E">
        <w:rPr>
          <w:rFonts w:eastAsia="Arial" w:cs="Arial"/>
          <w:spacing w:val="2"/>
          <w:position w:val="-1"/>
          <w:sz w:val="19"/>
          <w:szCs w:val="19"/>
        </w:rPr>
        <w:t>you</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position w:val="-1"/>
          <w:sz w:val="19"/>
          <w:szCs w:val="19"/>
        </w:rPr>
        <w:t>t</w:t>
      </w:r>
      <w:r w:rsidRPr="0028776E">
        <w:rPr>
          <w:rFonts w:eastAsia="Arial" w:cs="Arial"/>
          <w:spacing w:val="23"/>
          <w:position w:val="-1"/>
          <w:sz w:val="19"/>
          <w:szCs w:val="19"/>
        </w:rPr>
        <w:t xml:space="preserve"> </w:t>
      </w:r>
      <w:r w:rsidRPr="0028776E">
        <w:rPr>
          <w:rFonts w:eastAsia="Arial" w:cs="Arial"/>
          <w:spacing w:val="1"/>
          <w:position w:val="-1"/>
          <w:sz w:val="19"/>
          <w:szCs w:val="19"/>
        </w:rPr>
        <w:t>i</w:t>
      </w:r>
      <w:r w:rsidRPr="0028776E">
        <w:rPr>
          <w:rFonts w:eastAsia="Arial" w:cs="Arial"/>
          <w:spacing w:val="2"/>
          <w:position w:val="-1"/>
          <w:sz w:val="19"/>
          <w:szCs w:val="19"/>
        </w:rPr>
        <w:t>dea</w:t>
      </w:r>
      <w:r w:rsidRPr="0028776E">
        <w:rPr>
          <w:rFonts w:eastAsia="Arial" w:cs="Arial"/>
          <w:position w:val="-1"/>
          <w:sz w:val="19"/>
          <w:szCs w:val="19"/>
        </w:rPr>
        <w:t>?</w:t>
      </w:r>
      <w:r w:rsidRPr="0028776E">
        <w:rPr>
          <w:rFonts w:eastAsia="Arial" w:cs="Arial"/>
          <w:spacing w:val="19"/>
          <w:position w:val="-1"/>
          <w:sz w:val="19"/>
          <w:szCs w:val="19"/>
        </w:rPr>
        <w:t xml:space="preserve"> </w:t>
      </w:r>
      <w:r w:rsidRPr="0028776E">
        <w:rPr>
          <w:rFonts w:eastAsia="Arial" w:cs="Arial"/>
          <w:spacing w:val="1"/>
          <w:position w:val="-1"/>
          <w:sz w:val="19"/>
          <w:szCs w:val="19"/>
        </w:rPr>
        <w:t>(</w:t>
      </w:r>
      <w:r w:rsidRPr="0028776E">
        <w:rPr>
          <w:rFonts w:eastAsia="Arial" w:cs="Arial"/>
          <w:spacing w:val="2"/>
          <w:position w:val="-1"/>
          <w:sz w:val="19"/>
          <w:szCs w:val="19"/>
        </w:rPr>
        <w:t>Us</w:t>
      </w:r>
      <w:r w:rsidRPr="0028776E">
        <w:rPr>
          <w:rFonts w:eastAsia="Arial" w:cs="Arial"/>
          <w:position w:val="-1"/>
          <w:sz w:val="19"/>
          <w:szCs w:val="19"/>
        </w:rPr>
        <w:t>e</w:t>
      </w:r>
      <w:r w:rsidRPr="0028776E">
        <w:rPr>
          <w:rFonts w:eastAsia="Arial" w:cs="Arial"/>
          <w:spacing w:val="17"/>
          <w:position w:val="-1"/>
          <w:sz w:val="19"/>
          <w:szCs w:val="19"/>
        </w:rPr>
        <w:t xml:space="preserve"> </w:t>
      </w:r>
      <w:r w:rsidRPr="0028776E">
        <w:rPr>
          <w:rFonts w:eastAsia="Arial" w:cs="Arial"/>
          <w:spacing w:val="2"/>
          <w:position w:val="-1"/>
          <w:sz w:val="19"/>
          <w:szCs w:val="19"/>
        </w:rPr>
        <w:t>you</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position w:val="-1"/>
          <w:sz w:val="19"/>
          <w:szCs w:val="19"/>
        </w:rPr>
        <w:t>3</w:t>
      </w:r>
      <w:r w:rsidRPr="0028776E">
        <w:rPr>
          <w:rFonts w:eastAsia="Arial" w:cs="Arial"/>
          <w:spacing w:val="8"/>
          <w:position w:val="-1"/>
          <w:sz w:val="19"/>
          <w:szCs w:val="19"/>
        </w:rPr>
        <w:t xml:space="preserve"> </w:t>
      </w:r>
      <w:r w:rsidRPr="0028776E">
        <w:rPr>
          <w:rFonts w:eastAsia="Arial" w:cs="Arial"/>
          <w:spacing w:val="2"/>
          <w:position w:val="-1"/>
          <w:sz w:val="19"/>
          <w:szCs w:val="19"/>
        </w:rPr>
        <w:t>sen</w:t>
      </w:r>
      <w:r w:rsidRPr="0028776E">
        <w:rPr>
          <w:rFonts w:eastAsia="Arial" w:cs="Arial"/>
          <w:spacing w:val="1"/>
          <w:position w:val="-1"/>
          <w:sz w:val="19"/>
          <w:szCs w:val="19"/>
        </w:rPr>
        <w:t>t</w:t>
      </w:r>
      <w:r w:rsidRPr="0028776E">
        <w:rPr>
          <w:rFonts w:eastAsia="Arial" w:cs="Arial"/>
          <w:spacing w:val="2"/>
          <w:position w:val="-1"/>
          <w:sz w:val="19"/>
          <w:szCs w:val="19"/>
        </w:rPr>
        <w:t>enc</w:t>
      </w:r>
      <w:r w:rsidRPr="0028776E">
        <w:rPr>
          <w:rFonts w:eastAsia="Arial" w:cs="Arial"/>
          <w:position w:val="-1"/>
          <w:sz w:val="19"/>
          <w:szCs w:val="19"/>
        </w:rPr>
        <w:t>e</w:t>
      </w:r>
      <w:r w:rsidRPr="0028776E">
        <w:rPr>
          <w:rFonts w:eastAsia="Arial" w:cs="Arial"/>
          <w:spacing w:val="28"/>
          <w:position w:val="-1"/>
          <w:sz w:val="19"/>
          <w:szCs w:val="19"/>
        </w:rPr>
        <w:t xml:space="preserve"> </w:t>
      </w:r>
      <w:r w:rsidRPr="0028776E">
        <w:rPr>
          <w:rFonts w:eastAsia="Arial" w:cs="Arial"/>
          <w:spacing w:val="2"/>
          <w:position w:val="-1"/>
          <w:sz w:val="19"/>
          <w:szCs w:val="19"/>
        </w:rPr>
        <w:t>su</w:t>
      </w:r>
      <w:r w:rsidRPr="0028776E">
        <w:rPr>
          <w:rFonts w:eastAsia="Arial" w:cs="Arial"/>
          <w:spacing w:val="3"/>
          <w:position w:val="-1"/>
          <w:sz w:val="19"/>
          <w:szCs w:val="19"/>
        </w:rPr>
        <w:t>mm</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y</w:t>
      </w:r>
      <w:r w:rsidRPr="0028776E">
        <w:rPr>
          <w:rFonts w:eastAsia="Arial" w:cs="Arial"/>
          <w:spacing w:val="28"/>
          <w:position w:val="-1"/>
          <w:sz w:val="19"/>
          <w:szCs w:val="19"/>
        </w:rPr>
        <w:t xml:space="preserve"> </w:t>
      </w:r>
      <w:r w:rsidRPr="0028776E">
        <w:rPr>
          <w:rFonts w:eastAsia="Arial" w:cs="Arial"/>
          <w:spacing w:val="2"/>
          <w:position w:val="-1"/>
          <w:sz w:val="19"/>
          <w:szCs w:val="19"/>
        </w:rPr>
        <w:t>o</w:t>
      </w:r>
      <w:r w:rsidRPr="0028776E">
        <w:rPr>
          <w:rFonts w:eastAsia="Arial" w:cs="Arial"/>
          <w:position w:val="-1"/>
          <w:sz w:val="19"/>
          <w:szCs w:val="19"/>
        </w:rPr>
        <w:t>f</w:t>
      </w:r>
      <w:r w:rsidRPr="0028776E">
        <w:rPr>
          <w:rFonts w:eastAsia="Arial" w:cs="Arial"/>
          <w:spacing w:val="9"/>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w w:val="103"/>
          <w:position w:val="-1"/>
          <w:sz w:val="19"/>
          <w:szCs w:val="19"/>
        </w:rPr>
        <w:t>p</w:t>
      </w:r>
      <w:r w:rsidRPr="0028776E">
        <w:rPr>
          <w:rFonts w:eastAsia="Arial" w:cs="Arial"/>
          <w:spacing w:val="1"/>
          <w:w w:val="103"/>
          <w:position w:val="-1"/>
          <w:sz w:val="19"/>
          <w:szCs w:val="19"/>
        </w:rPr>
        <w:t>r</w:t>
      </w:r>
      <w:r w:rsidRPr="0028776E">
        <w:rPr>
          <w:rFonts w:eastAsia="Arial" w:cs="Arial"/>
          <w:spacing w:val="2"/>
          <w:w w:val="103"/>
          <w:position w:val="-1"/>
          <w:sz w:val="19"/>
          <w:szCs w:val="19"/>
        </w:rPr>
        <w:t>oduc</w:t>
      </w:r>
      <w:r w:rsidRPr="0028776E">
        <w:rPr>
          <w:rFonts w:eastAsia="Arial" w:cs="Arial"/>
          <w:spacing w:val="1"/>
          <w:w w:val="103"/>
          <w:position w:val="-1"/>
          <w:sz w:val="19"/>
          <w:szCs w:val="19"/>
        </w:rPr>
        <w:t>t</w:t>
      </w:r>
      <w:r w:rsidRPr="0028776E">
        <w:rPr>
          <w:rFonts w:eastAsia="Arial" w:cs="Arial"/>
          <w:w w:val="103"/>
          <w:position w:val="-1"/>
          <w:sz w:val="19"/>
          <w:szCs w:val="19"/>
        </w:rPr>
        <w:t>)</w:t>
      </w:r>
    </w:p>
    <w:p w:rsidR="00396F42" w:rsidRPr="0028776E" w:rsidRDefault="00396F42">
      <w:pPr>
        <w:spacing w:before="5" w:line="140" w:lineRule="exact"/>
        <w:rPr>
          <w:sz w:val="15"/>
          <w:szCs w:val="15"/>
        </w:rPr>
      </w:pPr>
    </w:p>
    <w:p w:rsidR="00396F42" w:rsidRPr="0028776E" w:rsidRDefault="004A0AD4">
      <w:pPr>
        <w:spacing w:before="37" w:line="244" w:lineRule="auto"/>
        <w:ind w:left="314" w:right="293"/>
        <w:rPr>
          <w:rFonts w:eastAsia="Arial" w:cs="Arial"/>
        </w:rPr>
      </w:pPr>
      <w:r w:rsidRPr="0028776E">
        <w:rPr>
          <w:rFonts w:eastAsia="Arial" w:cs="Arial"/>
          <w:sz w:val="20"/>
        </w:rPr>
        <w:t>A</w:t>
      </w:r>
      <w:r w:rsidRPr="0028776E">
        <w:rPr>
          <w:rFonts w:eastAsia="Arial" w:cs="Arial"/>
          <w:spacing w:val="4"/>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where</w:t>
      </w:r>
      <w:r w:rsidRPr="0028776E">
        <w:rPr>
          <w:rFonts w:eastAsia="Arial" w:cs="Arial"/>
          <w:spacing w:val="12"/>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asked</w:t>
      </w:r>
      <w:r w:rsidRPr="0028776E">
        <w:rPr>
          <w:rFonts w:eastAsia="Arial" w:cs="Arial"/>
          <w:spacing w:val="12"/>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answered.</w:t>
      </w:r>
      <w:r w:rsidRPr="0028776E">
        <w:rPr>
          <w:rFonts w:eastAsia="Arial" w:cs="Arial"/>
          <w:spacing w:val="19"/>
          <w:sz w:val="20"/>
        </w:rPr>
        <w:t xml:space="preserve"> </w:t>
      </w:r>
      <w:r w:rsidRPr="0028776E">
        <w:rPr>
          <w:rFonts w:eastAsia="Arial" w:cs="Arial"/>
          <w:sz w:val="20"/>
        </w:rPr>
        <w:t>The</w:t>
      </w:r>
      <w:r w:rsidRPr="0028776E">
        <w:rPr>
          <w:rFonts w:eastAsia="Arial" w:cs="Arial"/>
          <w:spacing w:val="8"/>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are</w:t>
      </w:r>
      <w:r w:rsidRPr="0028776E">
        <w:rPr>
          <w:rFonts w:eastAsia="Arial" w:cs="Arial"/>
          <w:spacing w:val="7"/>
          <w:sz w:val="20"/>
        </w:rPr>
        <w:t xml:space="preserve"> </w:t>
      </w:r>
      <w:r w:rsidRPr="0028776E">
        <w:rPr>
          <w:rFonts w:eastAsia="Arial" w:cs="Arial"/>
          <w:sz w:val="20"/>
        </w:rPr>
        <w:t>ranged</w:t>
      </w:r>
      <w:r w:rsidRPr="0028776E">
        <w:rPr>
          <w:rFonts w:eastAsia="Arial" w:cs="Arial"/>
          <w:spacing w:val="13"/>
          <w:sz w:val="20"/>
        </w:rPr>
        <w:t xml:space="preserve"> </w:t>
      </w:r>
      <w:r w:rsidRPr="0028776E">
        <w:rPr>
          <w:rFonts w:eastAsia="Arial" w:cs="Arial"/>
          <w:w w:val="102"/>
          <w:sz w:val="20"/>
        </w:rPr>
        <w:t xml:space="preserve">in </w:t>
      </w:r>
      <w:r w:rsidRPr="0028776E">
        <w:rPr>
          <w:rFonts w:eastAsia="Arial" w:cs="Arial"/>
          <w:sz w:val="20"/>
        </w:rPr>
        <w:t>categories.</w:t>
      </w:r>
      <w:r w:rsidRPr="0028776E">
        <w:rPr>
          <w:rFonts w:eastAsia="Arial" w:cs="Arial"/>
          <w:spacing w:val="21"/>
          <w:sz w:val="20"/>
        </w:rPr>
        <w:t xml:space="preserve"> </w:t>
      </w:r>
      <w:r w:rsidRPr="0028776E">
        <w:rPr>
          <w:rFonts w:eastAsia="Arial" w:cs="Arial"/>
          <w:sz w:val="20"/>
        </w:rPr>
        <w:t>When</w:t>
      </w:r>
      <w:r w:rsidRPr="0028776E">
        <w:rPr>
          <w:rFonts w:eastAsia="Arial" w:cs="Arial"/>
          <w:spacing w:val="11"/>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make</w:t>
      </w:r>
      <w:r w:rsidRPr="0028776E">
        <w:rPr>
          <w:rFonts w:eastAsia="Arial" w:cs="Arial"/>
          <w:spacing w:val="11"/>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account</w:t>
      </w:r>
      <w:r w:rsidRPr="0028776E">
        <w:rPr>
          <w:rFonts w:eastAsia="Arial" w:cs="Arial"/>
          <w:spacing w:val="15"/>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choose</w:t>
      </w:r>
      <w:r w:rsidRPr="0028776E">
        <w:rPr>
          <w:rFonts w:eastAsia="Arial" w:cs="Arial"/>
          <w:spacing w:val="14"/>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interests</w:t>
      </w:r>
      <w:r w:rsidRPr="0028776E">
        <w:rPr>
          <w:rFonts w:eastAsia="Arial" w:cs="Arial"/>
          <w:spacing w:val="16"/>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like</w:t>
      </w:r>
      <w:r w:rsidRPr="0028776E">
        <w:rPr>
          <w:rFonts w:eastAsia="Arial" w:cs="Arial"/>
          <w:spacing w:val="7"/>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w w:val="102"/>
          <w:sz w:val="20"/>
        </w:rPr>
        <w:t xml:space="preserve">get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based</w:t>
      </w:r>
      <w:r w:rsidRPr="0028776E">
        <w:rPr>
          <w:rFonts w:eastAsia="Arial" w:cs="Arial"/>
          <w:spacing w:val="12"/>
          <w:sz w:val="20"/>
        </w:rPr>
        <w:t xml:space="preserve"> </w:t>
      </w:r>
      <w:r w:rsidRPr="0028776E">
        <w:rPr>
          <w:rFonts w:eastAsia="Arial" w:cs="Arial"/>
          <w:sz w:val="20"/>
        </w:rPr>
        <w:t>upon</w:t>
      </w:r>
      <w:r w:rsidRPr="0028776E">
        <w:rPr>
          <w:rFonts w:eastAsia="Arial" w:cs="Arial"/>
          <w:spacing w:val="10"/>
          <w:sz w:val="20"/>
        </w:rPr>
        <w:t xml:space="preserve"> </w:t>
      </w:r>
      <w:r w:rsidRPr="0028776E">
        <w:rPr>
          <w:rFonts w:eastAsia="Arial" w:cs="Arial"/>
          <w:sz w:val="20"/>
        </w:rPr>
        <w:t>them.</w:t>
      </w:r>
      <w:r w:rsidRPr="0028776E">
        <w:rPr>
          <w:rFonts w:eastAsia="Arial" w:cs="Arial"/>
          <w:spacing w:val="11"/>
          <w:sz w:val="20"/>
        </w:rPr>
        <w:t xml:space="preserve"> </w:t>
      </w:r>
      <w:r w:rsidRPr="0028776E">
        <w:rPr>
          <w:rFonts w:eastAsia="Arial" w:cs="Arial"/>
          <w:sz w:val="20"/>
        </w:rPr>
        <w:t>You</w:t>
      </w:r>
      <w:r w:rsidRPr="0028776E">
        <w:rPr>
          <w:rFonts w:eastAsia="Arial" w:cs="Arial"/>
          <w:spacing w:val="8"/>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answer</w:t>
      </w:r>
      <w:r w:rsidRPr="0028776E">
        <w:rPr>
          <w:rFonts w:eastAsia="Arial" w:cs="Arial"/>
          <w:spacing w:val="14"/>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or</w:t>
      </w:r>
      <w:r w:rsidRPr="0028776E">
        <w:rPr>
          <w:rFonts w:eastAsia="Arial" w:cs="Arial"/>
          <w:spacing w:val="5"/>
          <w:sz w:val="20"/>
        </w:rPr>
        <w:t xml:space="preserve"> </w:t>
      </w:r>
      <w:r w:rsidRPr="0028776E">
        <w:rPr>
          <w:rFonts w:eastAsia="Arial" w:cs="Arial"/>
          <w:sz w:val="20"/>
        </w:rPr>
        <w:t>read</w:t>
      </w:r>
      <w:r w:rsidRPr="0028776E">
        <w:rPr>
          <w:rFonts w:eastAsia="Arial" w:cs="Arial"/>
          <w:spacing w:val="9"/>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answers</w:t>
      </w:r>
      <w:r w:rsidRPr="0028776E">
        <w:rPr>
          <w:rFonts w:eastAsia="Arial" w:cs="Arial"/>
          <w:spacing w:val="16"/>
          <w:sz w:val="20"/>
        </w:rPr>
        <w:t xml:space="preserve"> </w:t>
      </w:r>
      <w:r w:rsidRPr="0028776E">
        <w:rPr>
          <w:rFonts w:eastAsia="Arial" w:cs="Arial"/>
          <w:w w:val="102"/>
          <w:sz w:val="20"/>
        </w:rPr>
        <w:t>already given.</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4" w:line="240" w:lineRule="exact"/>
        <w:rPr>
          <w:sz w:val="24"/>
          <w:szCs w:val="24"/>
        </w:rPr>
      </w:pPr>
    </w:p>
    <w:p w:rsidR="00396F42" w:rsidRPr="0028776E" w:rsidRDefault="004A0AD4">
      <w:pPr>
        <w:spacing w:before="41"/>
        <w:ind w:left="140"/>
        <w:rPr>
          <w:rFonts w:eastAsia="Arial" w:cs="Arial"/>
          <w:sz w:val="19"/>
          <w:szCs w:val="19"/>
        </w:rPr>
      </w:pPr>
      <w:r w:rsidRPr="0028776E">
        <w:rPr>
          <w:rFonts w:eastAsia="Arial" w:cs="Arial"/>
          <w:spacing w:val="2"/>
          <w:sz w:val="19"/>
          <w:szCs w:val="19"/>
        </w:rPr>
        <w:t>2</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pos</w:t>
      </w:r>
      <w:r w:rsidRPr="0028776E">
        <w:rPr>
          <w:rFonts w:eastAsia="Arial" w:cs="Arial"/>
          <w:spacing w:val="1"/>
          <w:sz w:val="19"/>
          <w:szCs w:val="19"/>
        </w:rPr>
        <w:t>iti</w:t>
      </w:r>
      <w:r w:rsidRPr="0028776E">
        <w:rPr>
          <w:rFonts w:eastAsia="Arial" w:cs="Arial"/>
          <w:spacing w:val="2"/>
          <w:sz w:val="19"/>
          <w:szCs w:val="19"/>
        </w:rPr>
        <w:t>on</w:t>
      </w:r>
      <w:r w:rsidRPr="0028776E">
        <w:rPr>
          <w:rFonts w:eastAsia="Arial" w:cs="Arial"/>
          <w:spacing w:val="1"/>
          <w:sz w:val="19"/>
          <w:szCs w:val="19"/>
        </w:rPr>
        <w:t>i</w:t>
      </w:r>
      <w:r w:rsidRPr="0028776E">
        <w:rPr>
          <w:rFonts w:eastAsia="Arial" w:cs="Arial"/>
          <w:spacing w:val="2"/>
          <w:sz w:val="19"/>
          <w:szCs w:val="19"/>
        </w:rPr>
        <w:t>ng</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1"/>
          <w:sz w:val="19"/>
          <w:szCs w:val="19"/>
        </w:rPr>
        <w:t>(</w:t>
      </w:r>
      <w:r w:rsidRPr="0028776E">
        <w:rPr>
          <w:rFonts w:eastAsia="Arial" w:cs="Arial"/>
          <w:spacing w:val="2"/>
          <w:sz w:val="19"/>
          <w:szCs w:val="19"/>
        </w:rPr>
        <w:t>T</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15"/>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su</w:t>
      </w:r>
      <w:r w:rsidRPr="0028776E">
        <w:rPr>
          <w:rFonts w:eastAsia="Arial" w:cs="Arial"/>
          <w:sz w:val="19"/>
          <w:szCs w:val="19"/>
        </w:rPr>
        <w:t>m</w:t>
      </w:r>
      <w:r w:rsidRPr="0028776E">
        <w:rPr>
          <w:rFonts w:eastAsia="Arial" w:cs="Arial"/>
          <w:spacing w:val="17"/>
          <w:sz w:val="19"/>
          <w:szCs w:val="19"/>
        </w:rPr>
        <w:t xml:space="preserve"> </w:t>
      </w:r>
      <w:r w:rsidRPr="0028776E">
        <w:rPr>
          <w:rFonts w:eastAsia="Arial" w:cs="Arial"/>
          <w:spacing w:val="2"/>
          <w:sz w:val="19"/>
          <w:szCs w:val="19"/>
        </w:rPr>
        <w:t>u</w:t>
      </w:r>
      <w:r w:rsidRPr="0028776E">
        <w:rPr>
          <w:rFonts w:eastAsia="Arial" w:cs="Arial"/>
          <w:sz w:val="19"/>
          <w:szCs w:val="19"/>
        </w:rPr>
        <w:t>p</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bene</w:t>
      </w:r>
      <w:r w:rsidRPr="0028776E">
        <w:rPr>
          <w:rFonts w:eastAsia="Arial" w:cs="Arial"/>
          <w:spacing w:val="1"/>
          <w:sz w:val="19"/>
          <w:szCs w:val="19"/>
        </w:rPr>
        <w:t>fi</w:t>
      </w:r>
      <w:r w:rsidRPr="0028776E">
        <w:rPr>
          <w:rFonts w:eastAsia="Arial" w:cs="Arial"/>
          <w:sz w:val="19"/>
          <w:szCs w:val="19"/>
        </w:rPr>
        <w:t>t</w:t>
      </w:r>
      <w:r w:rsidRPr="0028776E">
        <w:rPr>
          <w:rFonts w:eastAsia="Arial" w:cs="Arial"/>
          <w:spacing w:val="21"/>
          <w:sz w:val="19"/>
          <w:szCs w:val="19"/>
        </w:rPr>
        <w:t xml:space="preserve"> </w:t>
      </w:r>
      <w:r w:rsidRPr="0028776E">
        <w:rPr>
          <w:rFonts w:eastAsia="Arial" w:cs="Arial"/>
          <w:spacing w:val="1"/>
          <w:sz w:val="19"/>
          <w:szCs w:val="19"/>
        </w:rPr>
        <w:t>i</w:t>
      </w:r>
      <w:r w:rsidRPr="0028776E">
        <w:rPr>
          <w:rFonts w:eastAsia="Arial" w:cs="Arial"/>
          <w:sz w:val="19"/>
          <w:szCs w:val="19"/>
        </w:rPr>
        <w:t>n</w:t>
      </w:r>
      <w:r w:rsidRPr="0028776E">
        <w:rPr>
          <w:rFonts w:eastAsia="Arial" w:cs="Arial"/>
          <w:spacing w:val="9"/>
          <w:sz w:val="19"/>
          <w:szCs w:val="19"/>
        </w:rPr>
        <w:t xml:space="preserve"> </w:t>
      </w:r>
      <w:r w:rsidRPr="0028776E">
        <w:rPr>
          <w:rFonts w:eastAsia="Arial" w:cs="Arial"/>
          <w:spacing w:val="2"/>
          <w:sz w:val="19"/>
          <w:szCs w:val="19"/>
        </w:rPr>
        <w:t>on</w:t>
      </w:r>
      <w:r w:rsidRPr="0028776E">
        <w:rPr>
          <w:rFonts w:eastAsia="Arial" w:cs="Arial"/>
          <w:sz w:val="19"/>
          <w:szCs w:val="19"/>
        </w:rPr>
        <w:t>e</w:t>
      </w:r>
      <w:r w:rsidRPr="0028776E">
        <w:rPr>
          <w:rFonts w:eastAsia="Arial" w:cs="Arial"/>
          <w:spacing w:val="14"/>
          <w:sz w:val="19"/>
          <w:szCs w:val="19"/>
        </w:rPr>
        <w:t xml:space="preserve"> </w:t>
      </w:r>
      <w:r w:rsidRPr="0028776E">
        <w:rPr>
          <w:rFonts w:eastAsia="Arial" w:cs="Arial"/>
          <w:spacing w:val="2"/>
          <w:sz w:val="19"/>
          <w:szCs w:val="19"/>
        </w:rPr>
        <w:t>o</w:t>
      </w:r>
      <w:r w:rsidRPr="0028776E">
        <w:rPr>
          <w:rFonts w:eastAsia="Arial" w:cs="Arial"/>
          <w:sz w:val="19"/>
          <w:szCs w:val="19"/>
        </w:rPr>
        <w:t>r</w:t>
      </w:r>
      <w:r w:rsidRPr="0028776E">
        <w:rPr>
          <w:rFonts w:eastAsia="Arial" w:cs="Arial"/>
          <w:spacing w:val="9"/>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w</w:t>
      </w:r>
      <w:r w:rsidRPr="0028776E">
        <w:rPr>
          <w:rFonts w:eastAsia="Arial" w:cs="Arial"/>
          <w:w w:val="103"/>
          <w:sz w:val="19"/>
          <w:szCs w:val="19"/>
        </w:rPr>
        <w:t>o</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2"/>
          <w:w w:val="103"/>
          <w:position w:val="-1"/>
          <w:sz w:val="19"/>
          <w:szCs w:val="19"/>
        </w:rPr>
        <w:t>sen</w:t>
      </w:r>
      <w:r w:rsidRPr="0028776E">
        <w:rPr>
          <w:rFonts w:eastAsia="Arial" w:cs="Arial"/>
          <w:spacing w:val="1"/>
          <w:w w:val="103"/>
          <w:position w:val="-1"/>
          <w:sz w:val="19"/>
          <w:szCs w:val="19"/>
        </w:rPr>
        <w:t>t</w:t>
      </w:r>
      <w:r w:rsidRPr="0028776E">
        <w:rPr>
          <w:rFonts w:eastAsia="Arial" w:cs="Arial"/>
          <w:spacing w:val="2"/>
          <w:w w:val="103"/>
          <w:position w:val="-1"/>
          <w:sz w:val="19"/>
          <w:szCs w:val="19"/>
        </w:rPr>
        <w:t>ences</w:t>
      </w:r>
      <w:proofErr w:type="gramEnd"/>
      <w:r w:rsidRPr="0028776E">
        <w:rPr>
          <w:rFonts w:eastAsia="Arial" w:cs="Arial"/>
          <w:spacing w:val="1"/>
          <w:w w:val="103"/>
          <w:position w:val="-1"/>
          <w:sz w:val="19"/>
          <w:szCs w:val="19"/>
        </w:rPr>
        <w:t>.</w:t>
      </w:r>
      <w:r w:rsidRPr="0028776E">
        <w:rPr>
          <w:rFonts w:eastAsia="Arial" w:cs="Arial"/>
          <w:w w:val="103"/>
          <w:position w:val="-1"/>
          <w:sz w:val="19"/>
          <w:szCs w:val="19"/>
        </w:rPr>
        <w:t>)</w:t>
      </w:r>
    </w:p>
    <w:p w:rsidR="00396F42" w:rsidRPr="0028776E" w:rsidRDefault="00396F42">
      <w:pPr>
        <w:spacing w:before="5" w:line="140" w:lineRule="exact"/>
        <w:rPr>
          <w:sz w:val="15"/>
          <w:szCs w:val="15"/>
        </w:rPr>
      </w:pPr>
    </w:p>
    <w:p w:rsidR="00396F42" w:rsidRPr="0028776E" w:rsidRDefault="004A0AD4">
      <w:pPr>
        <w:spacing w:before="37" w:line="244" w:lineRule="auto"/>
        <w:ind w:left="410" w:right="924"/>
        <w:rPr>
          <w:rFonts w:eastAsia="Arial" w:cs="Arial"/>
        </w:rPr>
      </w:pPr>
      <w:r w:rsidRPr="0028776E">
        <w:rPr>
          <w:rFonts w:eastAsia="Arial" w:cs="Arial"/>
          <w:sz w:val="20"/>
        </w:rPr>
        <w:t>The</w:t>
      </w:r>
      <w:r w:rsidRPr="0028776E">
        <w:rPr>
          <w:rFonts w:eastAsia="Arial" w:cs="Arial"/>
          <w:spacing w:val="8"/>
          <w:sz w:val="20"/>
        </w:rPr>
        <w:t xml:space="preserve"> </w:t>
      </w:r>
      <w:r w:rsidRPr="0028776E">
        <w:rPr>
          <w:rFonts w:eastAsia="Arial" w:cs="Arial"/>
          <w:sz w:val="20"/>
        </w:rPr>
        <w:t>product</w:t>
      </w:r>
      <w:r w:rsidRPr="0028776E">
        <w:rPr>
          <w:rFonts w:eastAsia="Arial" w:cs="Arial"/>
          <w:spacing w:val="14"/>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easy</w:t>
      </w:r>
      <w:r w:rsidRPr="0028776E">
        <w:rPr>
          <w:rFonts w:eastAsia="Arial" w:cs="Arial"/>
          <w:spacing w:val="9"/>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use</w:t>
      </w:r>
      <w:r w:rsidRPr="0028776E">
        <w:rPr>
          <w:rFonts w:eastAsia="Arial" w:cs="Arial"/>
          <w:spacing w:val="7"/>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answers</w:t>
      </w:r>
      <w:r w:rsidRPr="0028776E">
        <w:rPr>
          <w:rFonts w:eastAsia="Arial" w:cs="Arial"/>
          <w:spacing w:val="16"/>
          <w:sz w:val="20"/>
        </w:rPr>
        <w:t xml:space="preserve"> </w:t>
      </w:r>
      <w:r w:rsidRPr="0028776E">
        <w:rPr>
          <w:rFonts w:eastAsia="Arial" w:cs="Arial"/>
          <w:sz w:val="20"/>
        </w:rPr>
        <w:t>quickly</w:t>
      </w:r>
      <w:r w:rsidRPr="0028776E">
        <w:rPr>
          <w:rFonts w:eastAsia="Arial" w:cs="Arial"/>
          <w:spacing w:val="13"/>
          <w:sz w:val="20"/>
        </w:rPr>
        <w:t xml:space="preserve"> </w:t>
      </w:r>
      <w:r w:rsidRPr="0028776E">
        <w:rPr>
          <w:rFonts w:eastAsia="Arial" w:cs="Arial"/>
          <w:sz w:val="20"/>
        </w:rPr>
        <w:t>or</w:t>
      </w:r>
      <w:r w:rsidRPr="0028776E">
        <w:rPr>
          <w:rFonts w:eastAsia="Arial" w:cs="Arial"/>
          <w:spacing w:val="5"/>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w w:val="102"/>
          <w:sz w:val="20"/>
        </w:rPr>
        <w:t xml:space="preserve">use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just</w:t>
      </w:r>
      <w:r w:rsidRPr="0028776E">
        <w:rPr>
          <w:rFonts w:eastAsia="Arial" w:cs="Arial"/>
          <w:spacing w:val="7"/>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little</w:t>
      </w:r>
      <w:r w:rsidRPr="0028776E">
        <w:rPr>
          <w:rFonts w:eastAsia="Arial" w:cs="Arial"/>
          <w:spacing w:val="8"/>
          <w:sz w:val="20"/>
        </w:rPr>
        <w:t xml:space="preserve"> </w:t>
      </w:r>
      <w:r w:rsidRPr="0028776E">
        <w:rPr>
          <w:rFonts w:eastAsia="Arial" w:cs="Arial"/>
          <w:w w:val="102"/>
          <w:sz w:val="20"/>
        </w:rPr>
        <w:t>smarter.</w:t>
      </w:r>
    </w:p>
    <w:p w:rsidR="00396F42" w:rsidRPr="0028776E" w:rsidRDefault="00396F42">
      <w:pPr>
        <w:spacing w:before="2" w:line="120" w:lineRule="exact"/>
        <w:rPr>
          <w:sz w:val="12"/>
          <w:szCs w:val="12"/>
        </w:rPr>
      </w:pPr>
    </w:p>
    <w:p w:rsidR="00396F42" w:rsidRPr="0028776E" w:rsidRDefault="00396F42">
      <w:pPr>
        <w:spacing w:line="200" w:lineRule="exact"/>
      </w:pPr>
    </w:p>
    <w:p w:rsidR="00396F42" w:rsidRPr="0028776E" w:rsidRDefault="00462AA8" w:rsidP="00462AA8">
      <w:pPr>
        <w:pStyle w:val="Heading1"/>
      </w:pPr>
      <w:bookmarkStart w:id="77" w:name="_Toc430457495"/>
      <w:r>
        <w:t>Goals</w:t>
      </w:r>
      <w:bookmarkEnd w:id="77"/>
    </w:p>
    <w:p w:rsidR="00396F42" w:rsidRDefault="00281A25" w:rsidP="00281A25">
      <w:pPr>
        <w:pStyle w:val="Heading2"/>
      </w:pPr>
      <w:bookmarkStart w:id="78" w:name="_Toc430457496"/>
      <w:r>
        <w:t>E</w:t>
      </w:r>
      <w:r w:rsidRPr="00281A25">
        <w:t>xpectations</w:t>
      </w:r>
      <w:r>
        <w:t xml:space="preserve"> of the product</w:t>
      </w:r>
      <w:bookmarkEnd w:id="78"/>
    </w:p>
    <w:p w:rsidR="00281A25" w:rsidRPr="00281A25" w:rsidRDefault="00281A25" w:rsidP="00281A25">
      <w:pPr>
        <w:pStyle w:val="Heading2"/>
      </w:pPr>
      <w:bookmarkStart w:id="79" w:name="_Toc430457497"/>
      <w:r>
        <w:t>Essential Features</w:t>
      </w:r>
      <w:bookmarkEnd w:id="79"/>
    </w:p>
    <w:p w:rsidR="003E7CE0" w:rsidRDefault="003E7CE0" w:rsidP="003E7CE0">
      <w:pPr>
        <w:pStyle w:val="ListParagraph"/>
        <w:numPr>
          <w:ilvl w:val="0"/>
          <w:numId w:val="11"/>
        </w:numPr>
      </w:pPr>
      <w:r>
        <w:t>Able to make an account for normal users</w:t>
      </w:r>
    </w:p>
    <w:p w:rsidR="003E7CE0" w:rsidRDefault="003E7CE0" w:rsidP="003E7CE0">
      <w:pPr>
        <w:pStyle w:val="ListParagraph"/>
        <w:numPr>
          <w:ilvl w:val="0"/>
          <w:numId w:val="11"/>
        </w:numPr>
      </w:pPr>
      <w:r>
        <w:t>Everyone can create groups</w:t>
      </w:r>
    </w:p>
    <w:p w:rsidR="003E7CE0" w:rsidRDefault="003E7CE0" w:rsidP="003E7CE0">
      <w:pPr>
        <w:pStyle w:val="ListParagraph"/>
        <w:numPr>
          <w:ilvl w:val="0"/>
          <w:numId w:val="11"/>
        </w:numPr>
      </w:pPr>
      <w:r>
        <w:t>Everyone can invite others to their group</w:t>
      </w:r>
    </w:p>
    <w:p w:rsidR="00396F42" w:rsidRPr="0028776E" w:rsidRDefault="003E7CE0" w:rsidP="003E7CE0">
      <w:pPr>
        <w:pStyle w:val="ListParagraph"/>
        <w:numPr>
          <w:ilvl w:val="0"/>
          <w:numId w:val="11"/>
        </w:numPr>
      </w:pPr>
      <w:r>
        <w:t>Group admin can change if others can invite to group</w:t>
      </w:r>
    </w:p>
    <w:p w:rsidR="00396F42" w:rsidRPr="0028776E" w:rsidRDefault="004A0AD4">
      <w:pPr>
        <w:spacing w:before="41"/>
        <w:ind w:left="140"/>
        <w:rPr>
          <w:rFonts w:eastAsia="Arial" w:cs="Arial"/>
          <w:sz w:val="19"/>
          <w:szCs w:val="19"/>
        </w:rPr>
      </w:pPr>
      <w:r w:rsidRPr="0028776E">
        <w:rPr>
          <w:rFonts w:eastAsia="Arial" w:cs="Arial"/>
          <w:spacing w:val="2"/>
          <w:sz w:val="19"/>
          <w:szCs w:val="19"/>
        </w:rPr>
        <w:t>3</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bene</w:t>
      </w:r>
      <w:r w:rsidRPr="0028776E">
        <w:rPr>
          <w:rFonts w:eastAsia="Arial" w:cs="Arial"/>
          <w:spacing w:val="1"/>
          <w:sz w:val="19"/>
          <w:szCs w:val="19"/>
        </w:rPr>
        <w:t>fit</w:t>
      </w:r>
      <w:r w:rsidRPr="0028776E">
        <w:rPr>
          <w:rFonts w:eastAsia="Arial" w:cs="Arial"/>
          <w:sz w:val="19"/>
          <w:szCs w:val="19"/>
        </w:rPr>
        <w:t>s</w:t>
      </w:r>
      <w:r w:rsidRPr="0028776E">
        <w:rPr>
          <w:rFonts w:eastAsia="Arial" w:cs="Arial"/>
          <w:spacing w:val="24"/>
          <w:sz w:val="19"/>
          <w:szCs w:val="19"/>
        </w:rPr>
        <w:t xml:space="preserve"> </w:t>
      </w:r>
      <w:r w:rsidRPr="0028776E">
        <w:rPr>
          <w:rFonts w:eastAsia="Arial" w:cs="Arial"/>
          <w:spacing w:val="2"/>
          <w:sz w:val="19"/>
          <w:szCs w:val="19"/>
        </w:rPr>
        <w:t>shou</w:t>
      </w:r>
      <w:r w:rsidRPr="0028776E">
        <w:rPr>
          <w:rFonts w:eastAsia="Arial" w:cs="Arial"/>
          <w:spacing w:val="1"/>
          <w:sz w:val="19"/>
          <w:szCs w:val="19"/>
        </w:rPr>
        <w:t>l</w:t>
      </w:r>
      <w:r w:rsidRPr="0028776E">
        <w:rPr>
          <w:rFonts w:eastAsia="Arial" w:cs="Arial"/>
          <w:sz w:val="19"/>
          <w:szCs w:val="19"/>
        </w:rPr>
        <w:t>d</w:t>
      </w:r>
      <w:r w:rsidRPr="0028776E">
        <w:rPr>
          <w:rFonts w:eastAsia="Arial" w:cs="Arial"/>
          <w:spacing w:val="2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ve</w:t>
      </w:r>
      <w:r w:rsidRPr="0028776E">
        <w:rPr>
          <w:rFonts w:eastAsia="Arial" w:cs="Arial"/>
          <w:sz w:val="19"/>
          <w:szCs w:val="19"/>
        </w:rPr>
        <w:t>r</w:t>
      </w:r>
      <w:r w:rsidRPr="0028776E">
        <w:rPr>
          <w:rFonts w:eastAsia="Arial" w:cs="Arial"/>
          <w:spacing w:val="21"/>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sona</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1"/>
          <w:sz w:val="19"/>
          <w:szCs w:val="19"/>
        </w:rPr>
        <w:t>(</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8"/>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2"/>
          <w:sz w:val="19"/>
          <w:szCs w:val="19"/>
        </w:rPr>
        <w:t>he</w:t>
      </w:r>
      <w:r w:rsidRPr="0028776E">
        <w:rPr>
          <w:rFonts w:eastAsia="Arial" w:cs="Arial"/>
          <w:spacing w:val="1"/>
          <w:sz w:val="19"/>
          <w:szCs w:val="19"/>
        </w:rPr>
        <w:t>l</w:t>
      </w:r>
      <w:r w:rsidRPr="0028776E">
        <w:rPr>
          <w:rFonts w:eastAsia="Arial" w:cs="Arial"/>
          <w:sz w:val="19"/>
          <w:szCs w:val="19"/>
        </w:rPr>
        <w:t>p</w:t>
      </w:r>
      <w:r w:rsidRPr="0028776E">
        <w:rPr>
          <w:rFonts w:eastAsia="Arial" w:cs="Arial"/>
          <w:spacing w:val="16"/>
          <w:sz w:val="19"/>
          <w:szCs w:val="19"/>
        </w:rPr>
        <w:t xml:space="preserve"> </w:t>
      </w:r>
      <w:proofErr w:type="gramStart"/>
      <w:r w:rsidRPr="0028776E">
        <w:rPr>
          <w:rFonts w:eastAsia="Arial" w:cs="Arial"/>
          <w:spacing w:val="1"/>
          <w:w w:val="103"/>
          <w:sz w:val="19"/>
          <w:szCs w:val="19"/>
        </w:rPr>
        <w:t>t</w:t>
      </w:r>
      <w:r w:rsidRPr="0028776E">
        <w:rPr>
          <w:rFonts w:eastAsia="Arial" w:cs="Arial"/>
          <w:spacing w:val="2"/>
          <w:w w:val="103"/>
          <w:sz w:val="19"/>
          <w:szCs w:val="19"/>
        </w:rPr>
        <w:t>he</w:t>
      </w:r>
      <w:r w:rsidRPr="0028776E">
        <w:rPr>
          <w:rFonts w:eastAsia="Arial" w:cs="Arial"/>
          <w:w w:val="103"/>
          <w:sz w:val="19"/>
          <w:szCs w:val="19"/>
        </w:rPr>
        <w:t>m</w:t>
      </w:r>
      <w:proofErr w:type="gramEnd"/>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2"/>
          <w:position w:val="-1"/>
          <w:sz w:val="19"/>
          <w:szCs w:val="19"/>
        </w:rPr>
        <w:t>ach</w:t>
      </w:r>
      <w:r w:rsidRPr="0028776E">
        <w:rPr>
          <w:rFonts w:eastAsia="Arial" w:cs="Arial"/>
          <w:spacing w:val="1"/>
          <w:position w:val="-1"/>
          <w:sz w:val="19"/>
          <w:szCs w:val="19"/>
        </w:rPr>
        <w:t>i</w:t>
      </w:r>
      <w:r w:rsidRPr="0028776E">
        <w:rPr>
          <w:rFonts w:eastAsia="Arial" w:cs="Arial"/>
          <w:spacing w:val="2"/>
          <w:position w:val="-1"/>
          <w:sz w:val="19"/>
          <w:szCs w:val="19"/>
        </w:rPr>
        <w:t>ev</w:t>
      </w:r>
      <w:r w:rsidRPr="0028776E">
        <w:rPr>
          <w:rFonts w:eastAsia="Arial" w:cs="Arial"/>
          <w:position w:val="-1"/>
          <w:sz w:val="19"/>
          <w:szCs w:val="19"/>
        </w:rPr>
        <w:t>e</w:t>
      </w:r>
      <w:proofErr w:type="gramEnd"/>
      <w:r w:rsidRPr="0028776E">
        <w:rPr>
          <w:rFonts w:eastAsia="Arial" w:cs="Arial"/>
          <w:spacing w:val="25"/>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spacing w:val="1"/>
          <w:position w:val="-1"/>
          <w:sz w:val="19"/>
          <w:szCs w:val="19"/>
        </w:rPr>
        <w:t>i</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w w:val="103"/>
          <w:position w:val="-1"/>
          <w:sz w:val="19"/>
          <w:szCs w:val="19"/>
        </w:rPr>
        <w:t>goa</w:t>
      </w:r>
      <w:r w:rsidRPr="0028776E">
        <w:rPr>
          <w:rFonts w:eastAsia="Arial" w:cs="Arial"/>
          <w:spacing w:val="1"/>
          <w:w w:val="103"/>
          <w:position w:val="-1"/>
          <w:sz w:val="19"/>
          <w:szCs w:val="19"/>
        </w:rPr>
        <w:t>l</w:t>
      </w:r>
      <w:r w:rsidRPr="0028776E">
        <w:rPr>
          <w:rFonts w:eastAsia="Arial" w:cs="Arial"/>
          <w:spacing w:val="2"/>
          <w:w w:val="103"/>
          <w:position w:val="-1"/>
          <w:sz w:val="19"/>
          <w:szCs w:val="19"/>
        </w:rPr>
        <w:t>s?</w:t>
      </w:r>
      <w:r w:rsidRPr="0028776E">
        <w:rPr>
          <w:rFonts w:eastAsia="Arial" w:cs="Arial"/>
          <w:w w:val="103"/>
          <w:position w:val="-1"/>
          <w:sz w:val="19"/>
          <w:szCs w:val="19"/>
        </w:rPr>
        <w:t>)</w:t>
      </w:r>
    </w:p>
    <w:p w:rsidR="00396F42" w:rsidRPr="0028776E" w:rsidRDefault="00396F42">
      <w:pPr>
        <w:spacing w:before="9" w:line="160" w:lineRule="exact"/>
        <w:rPr>
          <w:sz w:val="17"/>
          <w:szCs w:val="17"/>
        </w:rPr>
      </w:pPr>
    </w:p>
    <w:p w:rsidR="00396F42" w:rsidRPr="0028776E" w:rsidRDefault="004A0AD4">
      <w:pPr>
        <w:spacing w:before="37" w:line="244" w:lineRule="auto"/>
        <w:ind w:left="378" w:right="196"/>
        <w:rPr>
          <w:rFonts w:eastAsia="Arial" w:cs="Arial"/>
        </w:rPr>
        <w:sectPr w:rsidR="00396F42" w:rsidRPr="0028776E">
          <w:footerReference w:type="default" r:id="rId13"/>
          <w:pgSz w:w="11900" w:h="16840"/>
          <w:pgMar w:top="1360" w:right="1660" w:bottom="280" w:left="1660" w:header="0" w:footer="666" w:gutter="0"/>
          <w:cols w:space="708"/>
        </w:sectPr>
      </w:pPr>
      <w:r w:rsidRPr="0028776E">
        <w:rPr>
          <w:rFonts w:eastAsia="Arial" w:cs="Arial"/>
          <w:sz w:val="20"/>
        </w:rPr>
        <w:t>People</w:t>
      </w:r>
      <w:r w:rsidRPr="0028776E">
        <w:rPr>
          <w:rFonts w:eastAsia="Arial" w:cs="Arial"/>
          <w:spacing w:val="13"/>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answers</w:t>
      </w:r>
      <w:r w:rsidRPr="0028776E">
        <w:rPr>
          <w:rFonts w:eastAsia="Arial" w:cs="Arial"/>
          <w:spacing w:val="16"/>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they</w:t>
      </w:r>
      <w:r w:rsidRPr="0028776E">
        <w:rPr>
          <w:rFonts w:eastAsia="Arial" w:cs="Arial"/>
          <w:spacing w:val="9"/>
          <w:sz w:val="20"/>
        </w:rPr>
        <w:t xml:space="preserve"> </w:t>
      </w:r>
      <w:r w:rsidRPr="0028776E">
        <w:rPr>
          <w:rFonts w:eastAsia="Arial" w:cs="Arial"/>
          <w:sz w:val="20"/>
        </w:rPr>
        <w:t>are</w:t>
      </w:r>
      <w:r w:rsidRPr="0028776E">
        <w:rPr>
          <w:rFonts w:eastAsia="Arial" w:cs="Arial"/>
          <w:spacing w:val="7"/>
          <w:sz w:val="20"/>
        </w:rPr>
        <w:t xml:space="preserve"> </w:t>
      </w:r>
      <w:r w:rsidRPr="0028776E">
        <w:rPr>
          <w:rFonts w:eastAsia="Arial" w:cs="Arial"/>
          <w:sz w:val="20"/>
        </w:rPr>
        <w:t>stuck</w:t>
      </w:r>
      <w:r w:rsidRPr="0028776E">
        <w:rPr>
          <w:rFonts w:eastAsia="Arial" w:cs="Arial"/>
          <w:spacing w:val="10"/>
          <w:sz w:val="20"/>
        </w:rPr>
        <w:t xml:space="preserve"> </w:t>
      </w:r>
      <w:r w:rsidRPr="0028776E">
        <w:rPr>
          <w:rFonts w:eastAsia="Arial" w:cs="Arial"/>
          <w:sz w:val="20"/>
        </w:rPr>
        <w:t>with.</w:t>
      </w:r>
      <w:r w:rsidRPr="0028776E">
        <w:rPr>
          <w:rFonts w:eastAsia="Arial" w:cs="Arial"/>
          <w:spacing w:val="9"/>
          <w:sz w:val="20"/>
        </w:rPr>
        <w:t xml:space="preserve"> </w:t>
      </w:r>
      <w:r w:rsidRPr="0028776E">
        <w:rPr>
          <w:rFonts w:eastAsia="Arial" w:cs="Arial"/>
          <w:sz w:val="20"/>
        </w:rPr>
        <w:t>When</w:t>
      </w:r>
      <w:r w:rsidRPr="0028776E">
        <w:rPr>
          <w:rFonts w:eastAsia="Arial" w:cs="Arial"/>
          <w:spacing w:val="11"/>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make</w:t>
      </w:r>
      <w:r w:rsidRPr="0028776E">
        <w:rPr>
          <w:rFonts w:eastAsia="Arial" w:cs="Arial"/>
          <w:spacing w:val="11"/>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w w:val="102"/>
          <w:sz w:val="20"/>
        </w:rPr>
        <w:t>account you</w:t>
      </w:r>
      <w:r w:rsidRPr="0028776E">
        <w:rPr>
          <w:rFonts w:eastAsia="Arial" w:cs="Arial"/>
          <w:spacing w:val="1"/>
          <w:sz w:val="20"/>
        </w:rPr>
        <w:t xml:space="preserve"> </w:t>
      </w:r>
      <w:r w:rsidRPr="0028776E">
        <w:rPr>
          <w:rFonts w:eastAsia="Arial" w:cs="Arial"/>
          <w:sz w:val="20"/>
        </w:rPr>
        <w:t>need</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input</w:t>
      </w:r>
      <w:r w:rsidRPr="0028776E">
        <w:rPr>
          <w:rFonts w:eastAsia="Arial" w:cs="Arial"/>
          <w:spacing w:val="10"/>
          <w:sz w:val="20"/>
        </w:rPr>
        <w:t xml:space="preserve"> </w:t>
      </w:r>
      <w:r w:rsidRPr="0028776E">
        <w:rPr>
          <w:rFonts w:eastAsia="Arial" w:cs="Arial"/>
          <w:sz w:val="20"/>
        </w:rPr>
        <w:t>some</w:t>
      </w:r>
      <w:r w:rsidRPr="0028776E">
        <w:rPr>
          <w:rFonts w:eastAsia="Arial" w:cs="Arial"/>
          <w:spacing w:val="11"/>
          <w:sz w:val="20"/>
        </w:rPr>
        <w:t xml:space="preserve"> </w:t>
      </w:r>
      <w:r w:rsidRPr="0028776E">
        <w:rPr>
          <w:rFonts w:eastAsia="Arial" w:cs="Arial"/>
          <w:sz w:val="20"/>
        </w:rPr>
        <w:t>interests</w:t>
      </w:r>
      <w:r w:rsidRPr="0028776E">
        <w:rPr>
          <w:rFonts w:eastAsia="Arial" w:cs="Arial"/>
          <w:spacing w:val="16"/>
          <w:sz w:val="20"/>
        </w:rPr>
        <w:t xml:space="preserve"> </w:t>
      </w:r>
      <w:r w:rsidRPr="0028776E">
        <w:rPr>
          <w:rFonts w:eastAsia="Arial" w:cs="Arial"/>
          <w:sz w:val="20"/>
        </w:rPr>
        <w:t>what</w:t>
      </w:r>
      <w:r w:rsidRPr="0028776E">
        <w:rPr>
          <w:rFonts w:eastAsia="Arial" w:cs="Arial"/>
          <w:spacing w:val="9"/>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like</w:t>
      </w:r>
      <w:r w:rsidRPr="0028776E">
        <w:rPr>
          <w:rFonts w:eastAsia="Arial" w:cs="Arial"/>
          <w:spacing w:val="7"/>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sz w:val="20"/>
        </w:rPr>
        <w:t>based</w:t>
      </w:r>
      <w:r w:rsidRPr="0028776E">
        <w:rPr>
          <w:rFonts w:eastAsia="Arial" w:cs="Arial"/>
          <w:spacing w:val="12"/>
          <w:sz w:val="20"/>
        </w:rPr>
        <w:t xml:space="preserve"> </w:t>
      </w:r>
      <w:r w:rsidRPr="0028776E">
        <w:rPr>
          <w:rFonts w:eastAsia="Arial" w:cs="Arial"/>
          <w:sz w:val="20"/>
        </w:rPr>
        <w:t>on</w:t>
      </w:r>
      <w:r w:rsidRPr="0028776E">
        <w:rPr>
          <w:rFonts w:eastAsia="Arial" w:cs="Arial"/>
          <w:spacing w:val="5"/>
          <w:sz w:val="20"/>
        </w:rPr>
        <w:t xml:space="preserve"> </w:t>
      </w:r>
      <w:r w:rsidRPr="0028776E">
        <w:rPr>
          <w:rFonts w:eastAsia="Arial" w:cs="Arial"/>
          <w:sz w:val="20"/>
        </w:rPr>
        <w:t>that</w:t>
      </w:r>
      <w:r w:rsidRPr="0028776E">
        <w:rPr>
          <w:rFonts w:eastAsia="Arial" w:cs="Arial"/>
          <w:spacing w:val="8"/>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w w:val="102"/>
          <w:sz w:val="20"/>
        </w:rPr>
        <w:t xml:space="preserve">questions. </w:t>
      </w:r>
      <w:r w:rsidRPr="0028776E">
        <w:rPr>
          <w:rFonts w:eastAsia="Arial" w:cs="Arial"/>
          <w:sz w:val="20"/>
        </w:rPr>
        <w:t>Because</w:t>
      </w:r>
      <w:r w:rsidRPr="0028776E">
        <w:rPr>
          <w:rFonts w:eastAsia="Arial" w:cs="Arial"/>
          <w:spacing w:val="17"/>
          <w:sz w:val="20"/>
        </w:rPr>
        <w:t xml:space="preserve"> </w:t>
      </w:r>
      <w:r w:rsidRPr="0028776E">
        <w:rPr>
          <w:rFonts w:eastAsia="Arial" w:cs="Arial"/>
          <w:sz w:val="20"/>
        </w:rPr>
        <w:t>of</w:t>
      </w:r>
      <w:r w:rsidRPr="0028776E">
        <w:rPr>
          <w:rFonts w:eastAsia="Arial" w:cs="Arial"/>
          <w:spacing w:val="4"/>
          <w:sz w:val="20"/>
        </w:rPr>
        <w:t xml:space="preserve"> </w:t>
      </w:r>
      <w:r w:rsidRPr="0028776E">
        <w:rPr>
          <w:rFonts w:eastAsia="Arial" w:cs="Arial"/>
          <w:sz w:val="20"/>
        </w:rPr>
        <w:t>that</w:t>
      </w:r>
      <w:r w:rsidRPr="0028776E">
        <w:rPr>
          <w:rFonts w:eastAsia="Arial" w:cs="Arial"/>
          <w:spacing w:val="8"/>
          <w:sz w:val="20"/>
        </w:rPr>
        <w:t xml:space="preserve"> </w:t>
      </w:r>
      <w:r w:rsidRPr="0028776E">
        <w:rPr>
          <w:rFonts w:eastAsia="Arial" w:cs="Arial"/>
          <w:sz w:val="20"/>
        </w:rPr>
        <w:t>reason</w:t>
      </w:r>
      <w:r w:rsidRPr="0028776E">
        <w:rPr>
          <w:rFonts w:eastAsia="Arial" w:cs="Arial"/>
          <w:spacing w:val="13"/>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likely</w:t>
      </w:r>
      <w:r w:rsidRPr="0028776E">
        <w:rPr>
          <w:rFonts w:eastAsia="Arial" w:cs="Arial"/>
          <w:spacing w:val="10"/>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answer</w:t>
      </w:r>
      <w:r w:rsidRPr="0028776E">
        <w:rPr>
          <w:rFonts w:eastAsia="Arial" w:cs="Arial"/>
          <w:spacing w:val="14"/>
          <w:sz w:val="20"/>
        </w:rPr>
        <w:t xml:space="preserve"> </w:t>
      </w:r>
      <w:r w:rsidRPr="0028776E">
        <w:rPr>
          <w:rFonts w:eastAsia="Arial" w:cs="Arial"/>
          <w:sz w:val="20"/>
        </w:rPr>
        <w:t>or</w:t>
      </w:r>
      <w:r w:rsidRPr="0028776E">
        <w:rPr>
          <w:rFonts w:eastAsia="Arial" w:cs="Arial"/>
          <w:spacing w:val="5"/>
          <w:sz w:val="20"/>
        </w:rPr>
        <w:t xml:space="preserve"> </w:t>
      </w:r>
      <w:r w:rsidRPr="0028776E">
        <w:rPr>
          <w:rFonts w:eastAsia="Arial" w:cs="Arial"/>
          <w:sz w:val="20"/>
        </w:rPr>
        <w:t>like</w:t>
      </w:r>
      <w:r w:rsidRPr="0028776E">
        <w:rPr>
          <w:rFonts w:eastAsia="Arial" w:cs="Arial"/>
          <w:spacing w:val="7"/>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answer</w:t>
      </w:r>
      <w:r w:rsidRPr="0028776E">
        <w:rPr>
          <w:rFonts w:eastAsia="Arial" w:cs="Arial"/>
          <w:spacing w:val="14"/>
          <w:sz w:val="20"/>
        </w:rPr>
        <w:t xml:space="preserve"> </w:t>
      </w:r>
      <w:r w:rsidRPr="0028776E">
        <w:rPr>
          <w:rFonts w:eastAsia="Arial" w:cs="Arial"/>
          <w:w w:val="102"/>
          <w:sz w:val="20"/>
        </w:rPr>
        <w:t>to.</w:t>
      </w:r>
    </w:p>
    <w:p w:rsidR="00396F42" w:rsidRPr="0028776E" w:rsidRDefault="004A0AD4">
      <w:pPr>
        <w:tabs>
          <w:tab w:val="left" w:pos="520"/>
        </w:tabs>
        <w:spacing w:before="73" w:line="305" w:lineRule="auto"/>
        <w:ind w:left="537" w:right="308" w:hanging="397"/>
        <w:rPr>
          <w:rFonts w:eastAsia="Arial" w:cs="Arial"/>
          <w:sz w:val="19"/>
          <w:szCs w:val="19"/>
        </w:rPr>
      </w:pPr>
      <w:r w:rsidRPr="0028776E">
        <w:rPr>
          <w:rFonts w:eastAsia="Arial" w:cs="Arial"/>
          <w:spacing w:val="2"/>
          <w:sz w:val="19"/>
          <w:szCs w:val="19"/>
        </w:rPr>
        <w:lastRenderedPageBreak/>
        <w:t>4</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f</w:t>
      </w:r>
      <w:r w:rsidRPr="0028776E">
        <w:rPr>
          <w:rFonts w:eastAsia="Arial" w:cs="Arial"/>
          <w:spacing w:val="2"/>
          <w:sz w:val="19"/>
          <w:szCs w:val="19"/>
        </w:rPr>
        <w:t>ea</w:t>
      </w:r>
      <w:r w:rsidRPr="0028776E">
        <w:rPr>
          <w:rFonts w:eastAsia="Arial" w:cs="Arial"/>
          <w:spacing w:val="1"/>
          <w:sz w:val="19"/>
          <w:szCs w:val="19"/>
        </w:rPr>
        <w:t>t</w:t>
      </w:r>
      <w:r w:rsidRPr="0028776E">
        <w:rPr>
          <w:rFonts w:eastAsia="Arial" w:cs="Arial"/>
          <w:spacing w:val="2"/>
          <w:sz w:val="19"/>
          <w:szCs w:val="19"/>
        </w:rPr>
        <w:t>u</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z w:val="19"/>
          <w:szCs w:val="19"/>
        </w:rPr>
        <w:t>s</w:t>
      </w:r>
      <w:r w:rsidRPr="0028776E">
        <w:rPr>
          <w:rFonts w:eastAsia="Arial" w:cs="Arial"/>
          <w:spacing w:val="25"/>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essen</w:t>
      </w:r>
      <w:r w:rsidRPr="0028776E">
        <w:rPr>
          <w:rFonts w:eastAsia="Arial" w:cs="Arial"/>
          <w:spacing w:val="1"/>
          <w:sz w:val="19"/>
          <w:szCs w:val="19"/>
        </w:rPr>
        <w:t>ti</w:t>
      </w:r>
      <w:r w:rsidRPr="0028776E">
        <w:rPr>
          <w:rFonts w:eastAsia="Arial" w:cs="Arial"/>
          <w:spacing w:val="2"/>
          <w:sz w:val="19"/>
          <w:szCs w:val="19"/>
        </w:rPr>
        <w:t>a</w:t>
      </w:r>
      <w:r w:rsidRPr="0028776E">
        <w:rPr>
          <w:rFonts w:eastAsia="Arial" w:cs="Arial"/>
          <w:sz w:val="19"/>
          <w:szCs w:val="19"/>
        </w:rPr>
        <w:t>l</w:t>
      </w:r>
      <w:r w:rsidRPr="0028776E">
        <w:rPr>
          <w:rFonts w:eastAsia="Arial" w:cs="Arial"/>
          <w:spacing w:val="26"/>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ve</w:t>
      </w:r>
      <w:r w:rsidRPr="0028776E">
        <w:rPr>
          <w:rFonts w:eastAsia="Arial" w:cs="Arial"/>
          <w:sz w:val="19"/>
          <w:szCs w:val="19"/>
        </w:rPr>
        <w:t>r</w:t>
      </w:r>
      <w:r w:rsidRPr="0028776E">
        <w:rPr>
          <w:rFonts w:eastAsia="Arial" w:cs="Arial"/>
          <w:spacing w:val="2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abov</w:t>
      </w:r>
      <w:r w:rsidRPr="0028776E">
        <w:rPr>
          <w:rFonts w:eastAsia="Arial" w:cs="Arial"/>
          <w:sz w:val="19"/>
          <w:szCs w:val="19"/>
        </w:rPr>
        <w:t>e</w:t>
      </w:r>
      <w:r w:rsidRPr="0028776E">
        <w:rPr>
          <w:rFonts w:eastAsia="Arial" w:cs="Arial"/>
          <w:spacing w:val="21"/>
          <w:sz w:val="19"/>
          <w:szCs w:val="19"/>
        </w:rPr>
        <w:t xml:space="preserve"> </w:t>
      </w:r>
      <w:r w:rsidRPr="0028776E">
        <w:rPr>
          <w:rFonts w:eastAsia="Arial" w:cs="Arial"/>
          <w:spacing w:val="2"/>
          <w:sz w:val="19"/>
          <w:szCs w:val="19"/>
        </w:rPr>
        <w:t>bene</w:t>
      </w:r>
      <w:r w:rsidRPr="0028776E">
        <w:rPr>
          <w:rFonts w:eastAsia="Arial" w:cs="Arial"/>
          <w:spacing w:val="1"/>
          <w:sz w:val="19"/>
          <w:szCs w:val="19"/>
        </w:rPr>
        <w:t>fit</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1"/>
          <w:sz w:val="19"/>
          <w:szCs w:val="19"/>
        </w:rPr>
        <w:t>(</w:t>
      </w:r>
      <w:r w:rsidRPr="0028776E">
        <w:rPr>
          <w:rFonts w:eastAsia="Arial" w:cs="Arial"/>
          <w:spacing w:val="3"/>
          <w:sz w:val="19"/>
          <w:szCs w:val="19"/>
        </w:rPr>
        <w:t>W</w:t>
      </w:r>
      <w:r w:rsidRPr="0028776E">
        <w:rPr>
          <w:rFonts w:eastAsia="Arial" w:cs="Arial"/>
          <w:spacing w:val="1"/>
          <w:sz w:val="19"/>
          <w:szCs w:val="19"/>
        </w:rPr>
        <w:t>rit</w:t>
      </w:r>
      <w:r w:rsidRPr="0028776E">
        <w:rPr>
          <w:rFonts w:eastAsia="Arial" w:cs="Arial"/>
          <w:sz w:val="19"/>
          <w:szCs w:val="19"/>
        </w:rPr>
        <w:t>e</w:t>
      </w:r>
      <w:r w:rsidRPr="0028776E">
        <w:rPr>
          <w:rFonts w:eastAsia="Arial" w:cs="Arial"/>
          <w:spacing w:val="20"/>
          <w:sz w:val="19"/>
          <w:szCs w:val="19"/>
        </w:rPr>
        <w:t xml:space="preserve"> </w:t>
      </w:r>
      <w:r w:rsidRPr="0028776E">
        <w:rPr>
          <w:rFonts w:eastAsia="Arial" w:cs="Arial"/>
          <w:spacing w:val="2"/>
          <w:sz w:val="19"/>
          <w:szCs w:val="19"/>
        </w:rPr>
        <w:t>sho</w:t>
      </w:r>
      <w:r w:rsidRPr="0028776E">
        <w:rPr>
          <w:rFonts w:eastAsia="Arial" w:cs="Arial"/>
          <w:spacing w:val="1"/>
          <w:sz w:val="19"/>
          <w:szCs w:val="19"/>
        </w:rPr>
        <w:t>r</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desc</w:t>
      </w:r>
      <w:r w:rsidRPr="0028776E">
        <w:rPr>
          <w:rFonts w:eastAsia="Arial" w:cs="Arial"/>
          <w:spacing w:val="1"/>
          <w:sz w:val="19"/>
          <w:szCs w:val="19"/>
        </w:rPr>
        <w:t>ri</w:t>
      </w:r>
      <w:r w:rsidRPr="0028776E">
        <w:rPr>
          <w:rFonts w:eastAsia="Arial" w:cs="Arial"/>
          <w:spacing w:val="2"/>
          <w:sz w:val="19"/>
          <w:szCs w:val="19"/>
        </w:rPr>
        <w:t>p</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s</w:t>
      </w:r>
      <w:r w:rsidRPr="0028776E">
        <w:rPr>
          <w:rFonts w:eastAsia="Arial" w:cs="Arial"/>
          <w:spacing w:val="34"/>
          <w:sz w:val="19"/>
          <w:szCs w:val="19"/>
        </w:rPr>
        <w:t xml:space="preserve"> </w:t>
      </w:r>
      <w:r w:rsidRPr="0028776E">
        <w:rPr>
          <w:rFonts w:eastAsia="Arial" w:cs="Arial"/>
          <w:spacing w:val="1"/>
          <w:w w:val="103"/>
          <w:sz w:val="19"/>
          <w:szCs w:val="19"/>
        </w:rPr>
        <w:t>i</w:t>
      </w:r>
      <w:r w:rsidRPr="0028776E">
        <w:rPr>
          <w:rFonts w:eastAsia="Arial" w:cs="Arial"/>
          <w:w w:val="103"/>
          <w:sz w:val="19"/>
          <w:szCs w:val="19"/>
        </w:rPr>
        <w:t xml:space="preserve">n </w:t>
      </w:r>
      <w:r w:rsidRPr="0028776E">
        <w:rPr>
          <w:rFonts w:eastAsia="Arial" w:cs="Arial"/>
          <w:spacing w:val="2"/>
          <w:sz w:val="19"/>
          <w:szCs w:val="19"/>
        </w:rPr>
        <w:t>bu</w:t>
      </w:r>
      <w:r w:rsidRPr="0028776E">
        <w:rPr>
          <w:rFonts w:eastAsia="Arial" w:cs="Arial"/>
          <w:spacing w:val="1"/>
          <w:sz w:val="19"/>
          <w:szCs w:val="19"/>
        </w:rPr>
        <w:t>ll</w:t>
      </w:r>
      <w:r w:rsidRPr="0028776E">
        <w:rPr>
          <w:rFonts w:eastAsia="Arial" w:cs="Arial"/>
          <w:spacing w:val="2"/>
          <w:sz w:val="19"/>
          <w:szCs w:val="19"/>
        </w:rPr>
        <w:t>e</w:t>
      </w:r>
      <w:r w:rsidRPr="0028776E">
        <w:rPr>
          <w:rFonts w:eastAsia="Arial" w:cs="Arial"/>
          <w:sz w:val="19"/>
          <w:szCs w:val="19"/>
        </w:rPr>
        <w:t>t</w:t>
      </w:r>
      <w:r w:rsidRPr="0028776E">
        <w:rPr>
          <w:rFonts w:eastAsia="Arial" w:cs="Arial"/>
          <w:spacing w:val="18"/>
          <w:sz w:val="19"/>
          <w:szCs w:val="19"/>
        </w:rPr>
        <w:t xml:space="preserve"> </w:t>
      </w:r>
      <w:r w:rsidRPr="0028776E">
        <w:rPr>
          <w:rFonts w:eastAsia="Arial" w:cs="Arial"/>
          <w:spacing w:val="2"/>
          <w:sz w:val="19"/>
          <w:szCs w:val="19"/>
        </w:rPr>
        <w:t>po</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t</w:t>
      </w:r>
      <w:r w:rsidRPr="0028776E">
        <w:rPr>
          <w:rFonts w:eastAsia="Arial" w:cs="Arial"/>
          <w:spacing w:val="2"/>
          <w:sz w:val="19"/>
          <w:szCs w:val="19"/>
        </w:rPr>
        <w:t>s</w:t>
      </w:r>
      <w:r w:rsidRPr="0028776E">
        <w:rPr>
          <w:rFonts w:eastAsia="Arial" w:cs="Arial"/>
          <w:spacing w:val="1"/>
          <w:sz w:val="19"/>
          <w:szCs w:val="19"/>
        </w:rPr>
        <w:t>.</w:t>
      </w:r>
      <w:r w:rsidRPr="0028776E">
        <w:rPr>
          <w:rFonts w:eastAsia="Arial" w:cs="Arial"/>
          <w:sz w:val="19"/>
          <w:szCs w:val="19"/>
        </w:rPr>
        <w:t>)</w:t>
      </w:r>
      <w:r w:rsidRPr="0028776E">
        <w:rPr>
          <w:rFonts w:eastAsia="Arial" w:cs="Arial"/>
          <w:spacing w:val="23"/>
          <w:sz w:val="19"/>
          <w:szCs w:val="19"/>
        </w:rPr>
        <w:t xml:space="preserve"> </w:t>
      </w:r>
      <w:r w:rsidRPr="0028776E">
        <w:rPr>
          <w:rFonts w:eastAsia="Arial" w:cs="Arial"/>
          <w:spacing w:val="2"/>
          <w:sz w:val="19"/>
          <w:szCs w:val="19"/>
        </w:rPr>
        <w:t>Fo</w:t>
      </w:r>
      <w:r w:rsidRPr="0028776E">
        <w:rPr>
          <w:rFonts w:eastAsia="Arial" w:cs="Arial"/>
          <w:sz w:val="19"/>
          <w:szCs w:val="19"/>
        </w:rPr>
        <w:t>r</w:t>
      </w:r>
      <w:r w:rsidRPr="0028776E">
        <w:rPr>
          <w:rFonts w:eastAsia="Arial" w:cs="Arial"/>
          <w:spacing w:val="13"/>
          <w:sz w:val="19"/>
          <w:szCs w:val="19"/>
        </w:rPr>
        <w:t xml:space="preserve"> </w:t>
      </w:r>
      <w:r w:rsidRPr="0028776E">
        <w:rPr>
          <w:rFonts w:eastAsia="Arial" w:cs="Arial"/>
          <w:sz w:val="19"/>
          <w:szCs w:val="19"/>
        </w:rPr>
        <w:t>a</w:t>
      </w:r>
      <w:r w:rsidRPr="0028776E">
        <w:rPr>
          <w:rFonts w:eastAsia="Arial" w:cs="Arial"/>
          <w:spacing w:val="8"/>
          <w:sz w:val="19"/>
          <w:szCs w:val="19"/>
        </w:rPr>
        <w:t xml:space="preserve"> </w:t>
      </w:r>
      <w:r w:rsidRPr="0028776E">
        <w:rPr>
          <w:rFonts w:eastAsia="Arial" w:cs="Arial"/>
          <w:spacing w:val="2"/>
          <w:sz w:val="19"/>
          <w:szCs w:val="19"/>
        </w:rPr>
        <w:t>ga</w:t>
      </w:r>
      <w:r w:rsidRPr="0028776E">
        <w:rPr>
          <w:rFonts w:eastAsia="Arial" w:cs="Arial"/>
          <w:spacing w:val="3"/>
          <w:sz w:val="19"/>
          <w:szCs w:val="19"/>
        </w:rPr>
        <w:t>m</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sz w:val="19"/>
          <w:szCs w:val="19"/>
        </w:rPr>
        <w:t>i</w:t>
      </w:r>
      <w:r w:rsidRPr="0028776E">
        <w:rPr>
          <w:rFonts w:eastAsia="Arial" w:cs="Arial"/>
          <w:spacing w:val="3"/>
          <w:sz w:val="19"/>
          <w:szCs w:val="19"/>
        </w:rPr>
        <w:t>m</w:t>
      </w:r>
      <w:r w:rsidRPr="0028776E">
        <w:rPr>
          <w:rFonts w:eastAsia="Arial" w:cs="Arial"/>
          <w:spacing w:val="2"/>
          <w:sz w:val="19"/>
          <w:szCs w:val="19"/>
        </w:rPr>
        <w:t>po</w:t>
      </w:r>
      <w:r w:rsidRPr="0028776E">
        <w:rPr>
          <w:rFonts w:eastAsia="Arial" w:cs="Arial"/>
          <w:spacing w:val="1"/>
          <w:sz w:val="19"/>
          <w:szCs w:val="19"/>
        </w:rPr>
        <w:t>rt</w:t>
      </w:r>
      <w:r w:rsidRPr="0028776E">
        <w:rPr>
          <w:rFonts w:eastAsia="Arial" w:cs="Arial"/>
          <w:spacing w:val="2"/>
          <w:sz w:val="19"/>
          <w:szCs w:val="19"/>
        </w:rPr>
        <w:t>an</w:t>
      </w:r>
      <w:r w:rsidRPr="0028776E">
        <w:rPr>
          <w:rFonts w:eastAsia="Arial" w:cs="Arial"/>
          <w:sz w:val="19"/>
          <w:szCs w:val="19"/>
        </w:rPr>
        <w:t>t</w:t>
      </w:r>
      <w:r w:rsidRPr="0028776E">
        <w:rPr>
          <w:rFonts w:eastAsia="Arial" w:cs="Arial"/>
          <w:spacing w:val="28"/>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3"/>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c</w:t>
      </w:r>
      <w:r w:rsidRPr="0028776E">
        <w:rPr>
          <w:rFonts w:eastAsia="Arial" w:cs="Arial"/>
          <w:spacing w:val="1"/>
          <w:sz w:val="19"/>
          <w:szCs w:val="19"/>
        </w:rPr>
        <w:t>l</w:t>
      </w:r>
      <w:r w:rsidRPr="0028776E">
        <w:rPr>
          <w:rFonts w:eastAsia="Arial" w:cs="Arial"/>
          <w:spacing w:val="2"/>
          <w:sz w:val="19"/>
          <w:szCs w:val="19"/>
        </w:rPr>
        <w:t>ea</w:t>
      </w:r>
      <w:r w:rsidRPr="0028776E">
        <w:rPr>
          <w:rFonts w:eastAsia="Arial" w:cs="Arial"/>
          <w:sz w:val="19"/>
          <w:szCs w:val="19"/>
        </w:rPr>
        <w:t>r</w:t>
      </w:r>
      <w:r w:rsidRPr="0028776E">
        <w:rPr>
          <w:rFonts w:eastAsia="Arial" w:cs="Arial"/>
          <w:spacing w:val="16"/>
          <w:sz w:val="19"/>
          <w:szCs w:val="19"/>
        </w:rPr>
        <w:t xml:space="preserve"> </w:t>
      </w:r>
      <w:r w:rsidRPr="0028776E">
        <w:rPr>
          <w:rFonts w:eastAsia="Arial" w:cs="Arial"/>
          <w:spacing w:val="2"/>
          <w:sz w:val="19"/>
          <w:szCs w:val="19"/>
        </w:rPr>
        <w:t>abou</w:t>
      </w:r>
      <w:r w:rsidRPr="0028776E">
        <w:rPr>
          <w:rFonts w:eastAsia="Arial" w:cs="Arial"/>
          <w:sz w:val="19"/>
          <w:szCs w:val="19"/>
        </w:rPr>
        <w:t>t</w:t>
      </w:r>
      <w:r w:rsidRPr="0028776E">
        <w:rPr>
          <w:rFonts w:eastAsia="Arial" w:cs="Arial"/>
          <w:spacing w:val="18"/>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5"/>
          <w:sz w:val="19"/>
          <w:szCs w:val="19"/>
        </w:rPr>
        <w:t xml:space="preserve"> </w:t>
      </w:r>
      <w:r w:rsidRPr="0028776E">
        <w:rPr>
          <w:rFonts w:eastAsia="Arial" w:cs="Arial"/>
          <w:spacing w:val="2"/>
          <w:sz w:val="19"/>
          <w:szCs w:val="19"/>
        </w:rPr>
        <w:t>ga</w:t>
      </w:r>
      <w:r w:rsidRPr="0028776E">
        <w:rPr>
          <w:rFonts w:eastAsia="Arial" w:cs="Arial"/>
          <w:spacing w:val="3"/>
          <w:sz w:val="19"/>
          <w:szCs w:val="19"/>
        </w:rPr>
        <w:t>m</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2"/>
          <w:sz w:val="19"/>
          <w:szCs w:val="19"/>
        </w:rPr>
        <w:t>p</w:t>
      </w:r>
      <w:r w:rsidRPr="0028776E">
        <w:rPr>
          <w:rFonts w:eastAsia="Arial" w:cs="Arial"/>
          <w:spacing w:val="1"/>
          <w:sz w:val="19"/>
          <w:szCs w:val="19"/>
        </w:rPr>
        <w:t>l</w:t>
      </w:r>
      <w:r w:rsidRPr="0028776E">
        <w:rPr>
          <w:rFonts w:eastAsia="Arial" w:cs="Arial"/>
          <w:spacing w:val="2"/>
          <w:sz w:val="19"/>
          <w:szCs w:val="19"/>
        </w:rPr>
        <w:t>a</w:t>
      </w:r>
      <w:r w:rsidRPr="0028776E">
        <w:rPr>
          <w:rFonts w:eastAsia="Arial" w:cs="Arial"/>
          <w:sz w:val="19"/>
          <w:szCs w:val="19"/>
        </w:rPr>
        <w:t>y</w:t>
      </w:r>
      <w:r w:rsidRPr="0028776E">
        <w:rPr>
          <w:rFonts w:eastAsia="Arial" w:cs="Arial"/>
          <w:spacing w:val="15"/>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h</w:t>
      </w:r>
      <w:r w:rsidRPr="0028776E">
        <w:rPr>
          <w:rFonts w:eastAsia="Arial" w:cs="Arial"/>
          <w:w w:val="103"/>
          <w:sz w:val="19"/>
          <w:szCs w:val="19"/>
        </w:rPr>
        <w:t>e</w:t>
      </w:r>
    </w:p>
    <w:p w:rsidR="00396F42" w:rsidRPr="0028776E" w:rsidRDefault="004A0AD4">
      <w:pPr>
        <w:spacing w:line="200" w:lineRule="exact"/>
        <w:ind w:left="537"/>
        <w:rPr>
          <w:rFonts w:eastAsia="Arial" w:cs="Arial"/>
          <w:sz w:val="19"/>
          <w:szCs w:val="19"/>
        </w:rPr>
      </w:pPr>
      <w:proofErr w:type="gramStart"/>
      <w:r w:rsidRPr="0028776E">
        <w:rPr>
          <w:rFonts w:eastAsia="Arial" w:cs="Arial"/>
          <w:spacing w:val="2"/>
          <w:position w:val="-1"/>
          <w:sz w:val="19"/>
          <w:szCs w:val="19"/>
        </w:rPr>
        <w:t>cha</w:t>
      </w:r>
      <w:r w:rsidRPr="0028776E">
        <w:rPr>
          <w:rFonts w:eastAsia="Arial" w:cs="Arial"/>
          <w:spacing w:val="1"/>
          <w:position w:val="-1"/>
          <w:sz w:val="19"/>
          <w:szCs w:val="19"/>
        </w:rPr>
        <w:t>ll</w:t>
      </w:r>
      <w:r w:rsidRPr="0028776E">
        <w:rPr>
          <w:rFonts w:eastAsia="Arial" w:cs="Arial"/>
          <w:spacing w:val="2"/>
          <w:position w:val="-1"/>
          <w:sz w:val="19"/>
          <w:szCs w:val="19"/>
        </w:rPr>
        <w:t>eng</w:t>
      </w:r>
      <w:r w:rsidRPr="0028776E">
        <w:rPr>
          <w:rFonts w:eastAsia="Arial" w:cs="Arial"/>
          <w:position w:val="-1"/>
          <w:sz w:val="19"/>
          <w:szCs w:val="19"/>
        </w:rPr>
        <w:t>e</w:t>
      </w:r>
      <w:proofErr w:type="gramEnd"/>
      <w:r w:rsidRPr="0028776E">
        <w:rPr>
          <w:rFonts w:eastAsia="Arial" w:cs="Arial"/>
          <w:spacing w:val="29"/>
          <w:position w:val="-1"/>
          <w:sz w:val="19"/>
          <w:szCs w:val="19"/>
        </w:rPr>
        <w:t xml:space="preserve"> </w:t>
      </w:r>
      <w:r w:rsidRPr="0028776E">
        <w:rPr>
          <w:rFonts w:eastAsia="Arial" w:cs="Arial"/>
          <w:spacing w:val="1"/>
          <w:position w:val="-1"/>
          <w:sz w:val="19"/>
          <w:szCs w:val="19"/>
        </w:rPr>
        <w:t>(</w:t>
      </w:r>
      <w:r w:rsidRPr="0028776E">
        <w:rPr>
          <w:rFonts w:eastAsia="Arial" w:cs="Arial"/>
          <w:spacing w:val="2"/>
          <w:position w:val="-1"/>
          <w:sz w:val="19"/>
          <w:szCs w:val="19"/>
        </w:rPr>
        <w:t>wh</w:t>
      </w:r>
      <w:r w:rsidRPr="0028776E">
        <w:rPr>
          <w:rFonts w:eastAsia="Arial" w:cs="Arial"/>
          <w:position w:val="-1"/>
          <w:sz w:val="19"/>
          <w:szCs w:val="19"/>
        </w:rPr>
        <w:t>y</w:t>
      </w:r>
      <w:r w:rsidRPr="0028776E">
        <w:rPr>
          <w:rFonts w:eastAsia="Arial" w:cs="Arial"/>
          <w:spacing w:val="17"/>
          <w:position w:val="-1"/>
          <w:sz w:val="19"/>
          <w:szCs w:val="19"/>
        </w:rPr>
        <w:t xml:space="preserve"> </w:t>
      </w:r>
      <w:r w:rsidRPr="0028776E">
        <w:rPr>
          <w:rFonts w:eastAsia="Arial" w:cs="Arial"/>
          <w:spacing w:val="2"/>
          <w:position w:val="-1"/>
          <w:sz w:val="19"/>
          <w:szCs w:val="19"/>
        </w:rPr>
        <w:t>wou</w:t>
      </w:r>
      <w:r w:rsidRPr="0028776E">
        <w:rPr>
          <w:rFonts w:eastAsia="Arial" w:cs="Arial"/>
          <w:spacing w:val="1"/>
          <w:position w:val="-1"/>
          <w:sz w:val="19"/>
          <w:szCs w:val="19"/>
        </w:rPr>
        <w:t>l</w:t>
      </w:r>
      <w:r w:rsidRPr="0028776E">
        <w:rPr>
          <w:rFonts w:eastAsia="Arial" w:cs="Arial"/>
          <w:position w:val="-1"/>
          <w:sz w:val="19"/>
          <w:szCs w:val="19"/>
        </w:rPr>
        <w:t>d</w:t>
      </w:r>
      <w:r w:rsidRPr="0028776E">
        <w:rPr>
          <w:rFonts w:eastAsia="Arial" w:cs="Arial"/>
          <w:spacing w:val="20"/>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spacing w:val="2"/>
          <w:position w:val="-1"/>
          <w:sz w:val="19"/>
          <w:szCs w:val="19"/>
        </w:rPr>
        <w:t>ge</w:t>
      </w:r>
      <w:r w:rsidRPr="0028776E">
        <w:rPr>
          <w:rFonts w:eastAsia="Arial" w:cs="Arial"/>
          <w:position w:val="-1"/>
          <w:sz w:val="19"/>
          <w:szCs w:val="19"/>
        </w:rPr>
        <w:t>t</w:t>
      </w:r>
      <w:r w:rsidRPr="0028776E">
        <w:rPr>
          <w:rFonts w:eastAsia="Arial" w:cs="Arial"/>
          <w:spacing w:val="19"/>
          <w:position w:val="-1"/>
          <w:sz w:val="19"/>
          <w:szCs w:val="19"/>
        </w:rPr>
        <w:t xml:space="preserve"> </w:t>
      </w:r>
      <w:r w:rsidRPr="0028776E">
        <w:rPr>
          <w:rFonts w:eastAsia="Arial" w:cs="Arial"/>
          <w:spacing w:val="2"/>
          <w:position w:val="-1"/>
          <w:sz w:val="19"/>
          <w:szCs w:val="19"/>
        </w:rPr>
        <w:t>g</w:t>
      </w:r>
      <w:r w:rsidRPr="0028776E">
        <w:rPr>
          <w:rFonts w:eastAsia="Arial" w:cs="Arial"/>
          <w:spacing w:val="1"/>
          <w:position w:val="-1"/>
          <w:sz w:val="19"/>
          <w:szCs w:val="19"/>
        </w:rPr>
        <w:t>r</w:t>
      </w:r>
      <w:r w:rsidRPr="0028776E">
        <w:rPr>
          <w:rFonts w:eastAsia="Arial" w:cs="Arial"/>
          <w:spacing w:val="2"/>
          <w:position w:val="-1"/>
          <w:sz w:val="19"/>
          <w:szCs w:val="19"/>
        </w:rPr>
        <w:t>ou</w:t>
      </w:r>
      <w:r w:rsidRPr="0028776E">
        <w:rPr>
          <w:rFonts w:eastAsia="Arial" w:cs="Arial"/>
          <w:position w:val="-1"/>
          <w:sz w:val="19"/>
          <w:szCs w:val="19"/>
        </w:rPr>
        <w:t>p</w:t>
      </w:r>
      <w:r w:rsidRPr="0028776E">
        <w:rPr>
          <w:rFonts w:eastAsia="Arial" w:cs="Arial"/>
          <w:spacing w:val="20"/>
          <w:position w:val="-1"/>
          <w:sz w:val="19"/>
          <w:szCs w:val="19"/>
        </w:rPr>
        <w:t xml:space="preserve"> </w:t>
      </w:r>
      <w:r w:rsidRPr="0028776E">
        <w:rPr>
          <w:rFonts w:eastAsia="Arial" w:cs="Arial"/>
          <w:spacing w:val="2"/>
          <w:position w:val="-1"/>
          <w:sz w:val="19"/>
          <w:szCs w:val="19"/>
        </w:rPr>
        <w:t>wan</w:t>
      </w:r>
      <w:r w:rsidRPr="0028776E">
        <w:rPr>
          <w:rFonts w:eastAsia="Arial" w:cs="Arial"/>
          <w:position w:val="-1"/>
          <w:sz w:val="19"/>
          <w:szCs w:val="19"/>
        </w:rPr>
        <w:t>t</w:t>
      </w:r>
      <w:r w:rsidRPr="0028776E">
        <w:rPr>
          <w:rFonts w:eastAsia="Arial" w:cs="Arial"/>
          <w:spacing w:val="16"/>
          <w:position w:val="-1"/>
          <w:sz w:val="19"/>
          <w:szCs w:val="19"/>
        </w:rPr>
        <w:t xml:space="preserve"> </w:t>
      </w:r>
      <w:r w:rsidRPr="0028776E">
        <w:rPr>
          <w:rFonts w:eastAsia="Arial" w:cs="Arial"/>
          <w:spacing w:val="1"/>
          <w:position w:val="-1"/>
          <w:sz w:val="19"/>
          <w:szCs w:val="19"/>
        </w:rPr>
        <w:t>t</w:t>
      </w:r>
      <w:r w:rsidRPr="0028776E">
        <w:rPr>
          <w:rFonts w:eastAsia="Arial" w:cs="Arial"/>
          <w:position w:val="-1"/>
          <w:sz w:val="19"/>
          <w:szCs w:val="19"/>
        </w:rPr>
        <w:t>o</w:t>
      </w:r>
      <w:r w:rsidRPr="0028776E">
        <w:rPr>
          <w:rFonts w:eastAsia="Arial" w:cs="Arial"/>
          <w:spacing w:val="10"/>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l</w:t>
      </w:r>
      <w:r w:rsidRPr="0028776E">
        <w:rPr>
          <w:rFonts w:eastAsia="Arial" w:cs="Arial"/>
          <w:spacing w:val="2"/>
          <w:position w:val="-1"/>
          <w:sz w:val="19"/>
          <w:szCs w:val="19"/>
        </w:rPr>
        <w:t>a</w:t>
      </w:r>
      <w:r w:rsidRPr="0028776E">
        <w:rPr>
          <w:rFonts w:eastAsia="Arial" w:cs="Arial"/>
          <w:position w:val="-1"/>
          <w:sz w:val="19"/>
          <w:szCs w:val="19"/>
        </w:rPr>
        <w:t>y</w:t>
      </w:r>
      <w:r w:rsidRPr="0028776E">
        <w:rPr>
          <w:rFonts w:eastAsia="Arial" w:cs="Arial"/>
          <w:spacing w:val="15"/>
          <w:position w:val="-1"/>
          <w:sz w:val="19"/>
          <w:szCs w:val="19"/>
        </w:rPr>
        <w:t xml:space="preserve"> </w:t>
      </w:r>
      <w:r w:rsidRPr="0028776E">
        <w:rPr>
          <w:rFonts w:eastAsia="Arial" w:cs="Arial"/>
          <w:position w:val="-1"/>
          <w:sz w:val="19"/>
          <w:szCs w:val="19"/>
        </w:rPr>
        <w:t>/</w:t>
      </w:r>
      <w:r w:rsidRPr="0028776E">
        <w:rPr>
          <w:rFonts w:eastAsia="Arial" w:cs="Arial"/>
          <w:spacing w:val="6"/>
          <w:position w:val="-1"/>
          <w:sz w:val="19"/>
          <w:szCs w:val="19"/>
        </w:rPr>
        <w:t xml:space="preserve"> </w:t>
      </w:r>
      <w:r w:rsidRPr="0028776E">
        <w:rPr>
          <w:rFonts w:eastAsia="Arial" w:cs="Arial"/>
          <w:spacing w:val="2"/>
          <w:position w:val="-1"/>
          <w:sz w:val="19"/>
          <w:szCs w:val="19"/>
        </w:rPr>
        <w:t>wh</w:t>
      </w:r>
      <w:r w:rsidRPr="0028776E">
        <w:rPr>
          <w:rFonts w:eastAsia="Arial" w:cs="Arial"/>
          <w:position w:val="-1"/>
          <w:sz w:val="19"/>
          <w:szCs w:val="19"/>
        </w:rPr>
        <w:t>y</w:t>
      </w:r>
      <w:r w:rsidRPr="0028776E">
        <w:rPr>
          <w:rFonts w:eastAsia="Arial" w:cs="Arial"/>
          <w:spacing w:val="15"/>
          <w:position w:val="-1"/>
          <w:sz w:val="19"/>
          <w:szCs w:val="19"/>
        </w:rPr>
        <w:t xml:space="preserve"> </w:t>
      </w:r>
      <w:r w:rsidRPr="0028776E">
        <w:rPr>
          <w:rFonts w:eastAsia="Arial" w:cs="Arial"/>
          <w:spacing w:val="2"/>
          <w:position w:val="-1"/>
          <w:sz w:val="19"/>
          <w:szCs w:val="19"/>
        </w:rPr>
        <w:t>wou</w:t>
      </w:r>
      <w:r w:rsidRPr="0028776E">
        <w:rPr>
          <w:rFonts w:eastAsia="Arial" w:cs="Arial"/>
          <w:spacing w:val="1"/>
          <w:position w:val="-1"/>
          <w:sz w:val="19"/>
          <w:szCs w:val="19"/>
        </w:rPr>
        <w:t>l</w:t>
      </w:r>
      <w:r w:rsidRPr="0028776E">
        <w:rPr>
          <w:rFonts w:eastAsia="Arial" w:cs="Arial"/>
          <w:position w:val="-1"/>
          <w:sz w:val="19"/>
          <w:szCs w:val="19"/>
        </w:rPr>
        <w:t>d</w:t>
      </w:r>
      <w:r w:rsidRPr="0028776E">
        <w:rPr>
          <w:rFonts w:eastAsia="Arial" w:cs="Arial"/>
          <w:spacing w:val="20"/>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position w:val="-1"/>
          <w:sz w:val="19"/>
          <w:szCs w:val="19"/>
        </w:rPr>
        <w:t>y</w:t>
      </w:r>
      <w:r w:rsidRPr="0028776E">
        <w:rPr>
          <w:rFonts w:eastAsia="Arial" w:cs="Arial"/>
          <w:spacing w:val="16"/>
          <w:position w:val="-1"/>
          <w:sz w:val="19"/>
          <w:szCs w:val="19"/>
        </w:rPr>
        <w:t xml:space="preserve"> </w:t>
      </w:r>
      <w:r w:rsidRPr="0028776E">
        <w:rPr>
          <w:rFonts w:eastAsia="Arial" w:cs="Arial"/>
          <w:spacing w:val="2"/>
          <w:position w:val="-1"/>
          <w:sz w:val="19"/>
          <w:szCs w:val="19"/>
        </w:rPr>
        <w:t>wan</w:t>
      </w:r>
      <w:r w:rsidRPr="0028776E">
        <w:rPr>
          <w:rFonts w:eastAsia="Arial" w:cs="Arial"/>
          <w:position w:val="-1"/>
          <w:sz w:val="19"/>
          <w:szCs w:val="19"/>
        </w:rPr>
        <w:t>t</w:t>
      </w:r>
      <w:r w:rsidRPr="0028776E">
        <w:rPr>
          <w:rFonts w:eastAsia="Arial" w:cs="Arial"/>
          <w:spacing w:val="16"/>
          <w:position w:val="-1"/>
          <w:sz w:val="19"/>
          <w:szCs w:val="19"/>
        </w:rPr>
        <w:t xml:space="preserve"> </w:t>
      </w:r>
      <w:r w:rsidRPr="0028776E">
        <w:rPr>
          <w:rFonts w:eastAsia="Arial" w:cs="Arial"/>
          <w:spacing w:val="1"/>
          <w:position w:val="-1"/>
          <w:sz w:val="19"/>
          <w:szCs w:val="19"/>
        </w:rPr>
        <w:t>t</w:t>
      </w:r>
      <w:r w:rsidRPr="0028776E">
        <w:rPr>
          <w:rFonts w:eastAsia="Arial" w:cs="Arial"/>
          <w:position w:val="-1"/>
          <w:sz w:val="19"/>
          <w:szCs w:val="19"/>
        </w:rPr>
        <w:t>o</w:t>
      </w:r>
      <w:r w:rsidRPr="0028776E">
        <w:rPr>
          <w:rFonts w:eastAsia="Arial" w:cs="Arial"/>
          <w:spacing w:val="10"/>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l</w:t>
      </w:r>
      <w:r w:rsidRPr="0028776E">
        <w:rPr>
          <w:rFonts w:eastAsia="Arial" w:cs="Arial"/>
          <w:spacing w:val="2"/>
          <w:position w:val="-1"/>
          <w:sz w:val="19"/>
          <w:szCs w:val="19"/>
        </w:rPr>
        <w:t>a</w:t>
      </w:r>
      <w:r w:rsidRPr="0028776E">
        <w:rPr>
          <w:rFonts w:eastAsia="Arial" w:cs="Arial"/>
          <w:position w:val="-1"/>
          <w:sz w:val="19"/>
          <w:szCs w:val="19"/>
        </w:rPr>
        <w:t>y</w:t>
      </w:r>
      <w:r w:rsidRPr="0028776E">
        <w:rPr>
          <w:rFonts w:eastAsia="Arial" w:cs="Arial"/>
          <w:spacing w:val="15"/>
          <w:position w:val="-1"/>
          <w:sz w:val="19"/>
          <w:szCs w:val="19"/>
        </w:rPr>
        <w:t xml:space="preserve"> </w:t>
      </w:r>
      <w:r w:rsidRPr="0028776E">
        <w:rPr>
          <w:rFonts w:eastAsia="Arial" w:cs="Arial"/>
          <w:spacing w:val="2"/>
          <w:w w:val="103"/>
          <w:position w:val="-1"/>
          <w:sz w:val="19"/>
          <w:szCs w:val="19"/>
        </w:rPr>
        <w:t>aga</w:t>
      </w:r>
      <w:r w:rsidRPr="0028776E">
        <w:rPr>
          <w:rFonts w:eastAsia="Arial" w:cs="Arial"/>
          <w:spacing w:val="1"/>
          <w:w w:val="103"/>
          <w:position w:val="-1"/>
          <w:sz w:val="19"/>
          <w:szCs w:val="19"/>
        </w:rPr>
        <w:t>i</w:t>
      </w:r>
      <w:r w:rsidRPr="0028776E">
        <w:rPr>
          <w:rFonts w:eastAsia="Arial" w:cs="Arial"/>
          <w:spacing w:val="2"/>
          <w:w w:val="103"/>
          <w:position w:val="-1"/>
          <w:sz w:val="19"/>
          <w:szCs w:val="19"/>
        </w:rPr>
        <w:t>n?</w:t>
      </w:r>
      <w:r w:rsidRPr="0028776E">
        <w:rPr>
          <w:rFonts w:eastAsia="Arial" w:cs="Arial"/>
          <w:w w:val="103"/>
          <w:position w:val="-1"/>
          <w:sz w:val="19"/>
          <w:szCs w:val="19"/>
        </w:rPr>
        <w:t>)</w:t>
      </w:r>
    </w:p>
    <w:p w:rsidR="00396F42" w:rsidRPr="0028776E" w:rsidRDefault="00396F42">
      <w:pPr>
        <w:spacing w:before="2" w:line="160" w:lineRule="exact"/>
        <w:rPr>
          <w:sz w:val="17"/>
          <w:szCs w:val="17"/>
        </w:rPr>
      </w:pPr>
    </w:p>
    <w:p w:rsidR="00396F42" w:rsidRPr="0028776E" w:rsidRDefault="00396F42">
      <w:pPr>
        <w:spacing w:line="200" w:lineRule="exact"/>
      </w:pPr>
    </w:p>
    <w:p w:rsidR="00396F42" w:rsidRPr="0028776E" w:rsidRDefault="004A0AD4">
      <w:pPr>
        <w:spacing w:before="37"/>
        <w:ind w:left="588"/>
        <w:rPr>
          <w:rFonts w:eastAsia="Arial" w:cs="Arial"/>
        </w:rPr>
      </w:pPr>
      <w:r w:rsidRPr="0028776E">
        <w:rPr>
          <w:rFonts w:eastAsia="Arial" w:cs="Arial"/>
          <w:sz w:val="20"/>
        </w:rPr>
        <w:t>Essential</w:t>
      </w:r>
      <w:r w:rsidRPr="0028776E">
        <w:rPr>
          <w:rFonts w:eastAsia="Arial" w:cs="Arial"/>
          <w:spacing w:val="17"/>
          <w:sz w:val="20"/>
        </w:rPr>
        <w:t xml:space="preserve"> </w:t>
      </w:r>
      <w:r w:rsidRPr="0028776E">
        <w:rPr>
          <w:rFonts w:eastAsia="Arial" w:cs="Arial"/>
          <w:w w:val="102"/>
          <w:sz w:val="20"/>
        </w:rPr>
        <w:t>features:</w:t>
      </w:r>
    </w:p>
    <w:p w:rsidR="00396F42" w:rsidRPr="0028776E" w:rsidRDefault="004A0AD4">
      <w:pPr>
        <w:spacing w:before="4"/>
        <w:ind w:left="588"/>
        <w:rPr>
          <w:rFonts w:eastAsia="Arial" w:cs="Arial"/>
        </w:rPr>
      </w:pPr>
      <w:r w:rsidRPr="0028776E">
        <w:rPr>
          <w:rFonts w:eastAsia="Arial" w:cs="Arial"/>
          <w:sz w:val="20"/>
        </w:rPr>
        <w:t>-</w:t>
      </w:r>
      <w:r w:rsidRPr="0028776E">
        <w:rPr>
          <w:rFonts w:eastAsia="Arial" w:cs="Arial"/>
          <w:spacing w:val="2"/>
          <w:sz w:val="20"/>
        </w:rPr>
        <w:t xml:space="preserve"> </w:t>
      </w:r>
      <w:r w:rsidRPr="0028776E">
        <w:rPr>
          <w:rFonts w:eastAsia="Arial" w:cs="Arial"/>
          <w:sz w:val="20"/>
        </w:rPr>
        <w:t>Everyone</w:t>
      </w:r>
      <w:r w:rsidRPr="0028776E">
        <w:rPr>
          <w:rFonts w:eastAsia="Arial" w:cs="Arial"/>
          <w:spacing w:val="18"/>
          <w:sz w:val="20"/>
        </w:rPr>
        <w:t xml:space="preserve"> </w:t>
      </w:r>
      <w:r w:rsidRPr="0028776E">
        <w:rPr>
          <w:rFonts w:eastAsia="Arial" w:cs="Arial"/>
          <w:sz w:val="20"/>
        </w:rPr>
        <w:t>should</w:t>
      </w:r>
      <w:r w:rsidRPr="0028776E">
        <w:rPr>
          <w:rFonts w:eastAsia="Arial" w:cs="Arial"/>
          <w:spacing w:val="13"/>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able</w:t>
      </w:r>
      <w:r w:rsidRPr="0028776E">
        <w:rPr>
          <w:rFonts w:eastAsia="Arial" w:cs="Arial"/>
          <w:spacing w:val="9"/>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make</w:t>
      </w:r>
      <w:r w:rsidRPr="0028776E">
        <w:rPr>
          <w:rFonts w:eastAsia="Arial" w:cs="Arial"/>
          <w:spacing w:val="11"/>
          <w:sz w:val="20"/>
        </w:rPr>
        <w:t xml:space="preserve"> </w:t>
      </w:r>
      <w:r w:rsidRPr="0028776E">
        <w:rPr>
          <w:rFonts w:eastAsia="Arial" w:cs="Arial"/>
          <w:w w:val="102"/>
          <w:sz w:val="20"/>
        </w:rPr>
        <w:t>questions</w:t>
      </w:r>
    </w:p>
    <w:p w:rsidR="00396F42" w:rsidRPr="0028776E" w:rsidRDefault="004A0AD4">
      <w:pPr>
        <w:spacing w:before="4"/>
        <w:ind w:left="588"/>
        <w:rPr>
          <w:rFonts w:eastAsia="Arial" w:cs="Arial"/>
        </w:rPr>
      </w:pPr>
      <w:r w:rsidRPr="0028776E">
        <w:rPr>
          <w:rFonts w:eastAsia="Arial" w:cs="Arial"/>
          <w:sz w:val="20"/>
        </w:rPr>
        <w:t>-</w:t>
      </w:r>
      <w:r w:rsidRPr="0028776E">
        <w:rPr>
          <w:rFonts w:eastAsia="Arial" w:cs="Arial"/>
          <w:spacing w:val="2"/>
          <w:sz w:val="20"/>
        </w:rPr>
        <w:t xml:space="preserve"> </w:t>
      </w:r>
      <w:r w:rsidRPr="0028776E">
        <w:rPr>
          <w:rFonts w:eastAsia="Arial" w:cs="Arial"/>
          <w:sz w:val="20"/>
        </w:rPr>
        <w:t>Everyone</w:t>
      </w:r>
      <w:r w:rsidRPr="0028776E">
        <w:rPr>
          <w:rFonts w:eastAsia="Arial" w:cs="Arial"/>
          <w:spacing w:val="18"/>
          <w:sz w:val="20"/>
        </w:rPr>
        <w:t xml:space="preserve"> </w:t>
      </w:r>
      <w:r w:rsidRPr="0028776E">
        <w:rPr>
          <w:rFonts w:eastAsia="Arial" w:cs="Arial"/>
          <w:sz w:val="20"/>
        </w:rPr>
        <w:t>should</w:t>
      </w:r>
      <w:r w:rsidRPr="0028776E">
        <w:rPr>
          <w:rFonts w:eastAsia="Arial" w:cs="Arial"/>
          <w:spacing w:val="13"/>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able</w:t>
      </w:r>
      <w:r w:rsidRPr="0028776E">
        <w:rPr>
          <w:rFonts w:eastAsia="Arial" w:cs="Arial"/>
          <w:spacing w:val="9"/>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answer</w:t>
      </w:r>
      <w:r w:rsidRPr="0028776E">
        <w:rPr>
          <w:rFonts w:eastAsia="Arial" w:cs="Arial"/>
          <w:spacing w:val="14"/>
          <w:sz w:val="20"/>
        </w:rPr>
        <w:t xml:space="preserve"> </w:t>
      </w:r>
      <w:r w:rsidRPr="0028776E">
        <w:rPr>
          <w:rFonts w:eastAsia="Arial" w:cs="Arial"/>
          <w:w w:val="102"/>
          <w:sz w:val="20"/>
        </w:rPr>
        <w:t>questions</w:t>
      </w:r>
    </w:p>
    <w:p w:rsidR="00396F42" w:rsidRPr="0028776E" w:rsidRDefault="004A0AD4">
      <w:pPr>
        <w:spacing w:before="4" w:line="244" w:lineRule="auto"/>
        <w:ind w:left="588" w:right="270"/>
        <w:rPr>
          <w:rFonts w:eastAsia="Arial" w:cs="Arial"/>
        </w:rPr>
      </w:pPr>
      <w:r w:rsidRPr="0028776E">
        <w:rPr>
          <w:rFonts w:eastAsia="Arial" w:cs="Arial"/>
          <w:sz w:val="20"/>
        </w:rPr>
        <w:t>-</w:t>
      </w:r>
      <w:r w:rsidRPr="0028776E">
        <w:rPr>
          <w:rFonts w:eastAsia="Arial" w:cs="Arial"/>
          <w:spacing w:val="2"/>
          <w:sz w:val="20"/>
        </w:rPr>
        <w:t xml:space="preserve"> </w:t>
      </w:r>
      <w:r w:rsidRPr="0028776E">
        <w:rPr>
          <w:rFonts w:eastAsia="Arial" w:cs="Arial"/>
          <w:sz w:val="20"/>
        </w:rPr>
        <w:t>You</w:t>
      </w:r>
      <w:r w:rsidRPr="0028776E">
        <w:rPr>
          <w:rFonts w:eastAsia="Arial" w:cs="Arial"/>
          <w:spacing w:val="8"/>
          <w:sz w:val="20"/>
        </w:rPr>
        <w:t xml:space="preserve"> </w:t>
      </w:r>
      <w:r w:rsidRPr="0028776E">
        <w:rPr>
          <w:rFonts w:eastAsia="Arial" w:cs="Arial"/>
          <w:sz w:val="20"/>
        </w:rPr>
        <w:t>need</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have</w:t>
      </w:r>
      <w:r w:rsidRPr="0028776E">
        <w:rPr>
          <w:rFonts w:eastAsia="Arial" w:cs="Arial"/>
          <w:spacing w:val="10"/>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possibility</w:t>
      </w:r>
      <w:r w:rsidRPr="0028776E">
        <w:rPr>
          <w:rFonts w:eastAsia="Arial" w:cs="Arial"/>
          <w:spacing w:val="18"/>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make</w:t>
      </w:r>
      <w:r w:rsidRPr="0028776E">
        <w:rPr>
          <w:rFonts w:eastAsia="Arial" w:cs="Arial"/>
          <w:spacing w:val="11"/>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account</w:t>
      </w:r>
      <w:r w:rsidRPr="0028776E">
        <w:rPr>
          <w:rFonts w:eastAsia="Arial" w:cs="Arial"/>
          <w:spacing w:val="15"/>
          <w:sz w:val="20"/>
        </w:rPr>
        <w:t xml:space="preserve"> </w:t>
      </w:r>
      <w:r w:rsidRPr="0028776E">
        <w:rPr>
          <w:rFonts w:eastAsia="Arial" w:cs="Arial"/>
          <w:sz w:val="20"/>
        </w:rPr>
        <w:t>(to</w:t>
      </w:r>
      <w:r w:rsidRPr="0028776E">
        <w:rPr>
          <w:rFonts w:eastAsia="Arial" w:cs="Arial"/>
          <w:spacing w:val="6"/>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interests</w:t>
      </w:r>
      <w:r w:rsidRPr="0028776E">
        <w:rPr>
          <w:rFonts w:eastAsia="Arial" w:cs="Arial"/>
          <w:spacing w:val="16"/>
          <w:sz w:val="20"/>
        </w:rPr>
        <w:t xml:space="preserve"> </w:t>
      </w:r>
      <w:r w:rsidRPr="0028776E">
        <w:rPr>
          <w:rFonts w:eastAsia="Arial" w:cs="Arial"/>
          <w:sz w:val="20"/>
        </w:rPr>
        <w:t>linked</w:t>
      </w:r>
      <w:r w:rsidRPr="0028776E">
        <w:rPr>
          <w:rFonts w:eastAsia="Arial" w:cs="Arial"/>
          <w:spacing w:val="11"/>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w w:val="102"/>
          <w:sz w:val="20"/>
        </w:rPr>
        <w:t>that account)</w:t>
      </w:r>
    </w:p>
    <w:p w:rsidR="00396F42" w:rsidRPr="0028776E" w:rsidRDefault="004A0AD4">
      <w:pPr>
        <w:spacing w:line="220" w:lineRule="exact"/>
        <w:ind w:left="588"/>
        <w:rPr>
          <w:rFonts w:eastAsia="Arial" w:cs="Arial"/>
        </w:rPr>
      </w:pPr>
      <w:r w:rsidRPr="0028776E">
        <w:rPr>
          <w:rFonts w:eastAsia="Arial" w:cs="Arial"/>
          <w:position w:val="-1"/>
          <w:sz w:val="20"/>
        </w:rPr>
        <w:t>-</w:t>
      </w:r>
      <w:r w:rsidRPr="0028776E">
        <w:rPr>
          <w:rFonts w:eastAsia="Arial" w:cs="Arial"/>
          <w:spacing w:val="2"/>
          <w:position w:val="-1"/>
          <w:sz w:val="20"/>
        </w:rPr>
        <w:t xml:space="preserve"> </w:t>
      </w:r>
      <w:r w:rsidRPr="0028776E">
        <w:rPr>
          <w:rFonts w:eastAsia="Arial" w:cs="Arial"/>
          <w:position w:val="-1"/>
          <w:sz w:val="20"/>
        </w:rPr>
        <w:t>When</w:t>
      </w:r>
      <w:r w:rsidRPr="0028776E">
        <w:rPr>
          <w:rFonts w:eastAsia="Arial" w:cs="Arial"/>
          <w:spacing w:val="11"/>
          <w:position w:val="-1"/>
          <w:sz w:val="20"/>
        </w:rPr>
        <w:t xml:space="preserve"> </w:t>
      </w:r>
      <w:r w:rsidRPr="0028776E">
        <w:rPr>
          <w:rFonts w:eastAsia="Arial" w:cs="Arial"/>
          <w:position w:val="-1"/>
          <w:sz w:val="20"/>
        </w:rPr>
        <w:t>you</w:t>
      </w:r>
      <w:r w:rsidRPr="0028776E">
        <w:rPr>
          <w:rFonts w:eastAsia="Arial" w:cs="Arial"/>
          <w:spacing w:val="7"/>
          <w:position w:val="-1"/>
          <w:sz w:val="20"/>
        </w:rPr>
        <w:t xml:space="preserve"> </w:t>
      </w:r>
      <w:r w:rsidRPr="0028776E">
        <w:rPr>
          <w:rFonts w:eastAsia="Arial" w:cs="Arial"/>
          <w:position w:val="-1"/>
          <w:sz w:val="20"/>
        </w:rPr>
        <w:t>have</w:t>
      </w:r>
      <w:r w:rsidRPr="0028776E">
        <w:rPr>
          <w:rFonts w:eastAsia="Arial" w:cs="Arial"/>
          <w:spacing w:val="10"/>
          <w:position w:val="-1"/>
          <w:sz w:val="20"/>
        </w:rPr>
        <w:t xml:space="preserve"> </w:t>
      </w:r>
      <w:r w:rsidRPr="0028776E">
        <w:rPr>
          <w:rFonts w:eastAsia="Arial" w:cs="Arial"/>
          <w:position w:val="-1"/>
          <w:sz w:val="20"/>
        </w:rPr>
        <w:t>an</w:t>
      </w:r>
      <w:r w:rsidRPr="0028776E">
        <w:rPr>
          <w:rFonts w:eastAsia="Arial" w:cs="Arial"/>
          <w:spacing w:val="5"/>
          <w:position w:val="-1"/>
          <w:sz w:val="20"/>
        </w:rPr>
        <w:t xml:space="preserve"> </w:t>
      </w:r>
      <w:r w:rsidRPr="0028776E">
        <w:rPr>
          <w:rFonts w:eastAsia="Arial" w:cs="Arial"/>
          <w:position w:val="-1"/>
          <w:sz w:val="20"/>
        </w:rPr>
        <w:t>account</w:t>
      </w:r>
      <w:r w:rsidRPr="0028776E">
        <w:rPr>
          <w:rFonts w:eastAsia="Arial" w:cs="Arial"/>
          <w:spacing w:val="15"/>
          <w:position w:val="-1"/>
          <w:sz w:val="20"/>
        </w:rPr>
        <w:t xml:space="preserve"> </w:t>
      </w:r>
      <w:r w:rsidRPr="0028776E">
        <w:rPr>
          <w:rFonts w:eastAsia="Arial" w:cs="Arial"/>
          <w:position w:val="-1"/>
          <w:sz w:val="20"/>
        </w:rPr>
        <w:t>you</w:t>
      </w:r>
      <w:r w:rsidRPr="0028776E">
        <w:rPr>
          <w:rFonts w:eastAsia="Arial" w:cs="Arial"/>
          <w:spacing w:val="7"/>
          <w:position w:val="-1"/>
          <w:sz w:val="20"/>
        </w:rPr>
        <w:t xml:space="preserve"> </w:t>
      </w:r>
      <w:r w:rsidRPr="0028776E">
        <w:rPr>
          <w:rFonts w:eastAsia="Arial" w:cs="Arial"/>
          <w:position w:val="-1"/>
          <w:sz w:val="20"/>
        </w:rPr>
        <w:t>can</w:t>
      </w:r>
      <w:r w:rsidRPr="0028776E">
        <w:rPr>
          <w:rFonts w:eastAsia="Arial" w:cs="Arial"/>
          <w:spacing w:val="7"/>
          <w:position w:val="-1"/>
          <w:sz w:val="20"/>
        </w:rPr>
        <w:t xml:space="preserve"> </w:t>
      </w:r>
      <w:r w:rsidRPr="0028776E">
        <w:rPr>
          <w:rFonts w:eastAsia="Arial" w:cs="Arial"/>
          <w:position w:val="-1"/>
          <w:sz w:val="20"/>
        </w:rPr>
        <w:t>up</w:t>
      </w:r>
      <w:r w:rsidRPr="0028776E">
        <w:rPr>
          <w:rFonts w:eastAsia="Arial" w:cs="Arial"/>
          <w:spacing w:val="5"/>
          <w:position w:val="-1"/>
          <w:sz w:val="20"/>
        </w:rPr>
        <w:t xml:space="preserve"> </w:t>
      </w:r>
      <w:r w:rsidRPr="0028776E">
        <w:rPr>
          <w:rFonts w:eastAsia="Arial" w:cs="Arial"/>
          <w:position w:val="-1"/>
          <w:sz w:val="20"/>
        </w:rPr>
        <w:t>and</w:t>
      </w:r>
      <w:r w:rsidRPr="0028776E">
        <w:rPr>
          <w:rFonts w:eastAsia="Arial" w:cs="Arial"/>
          <w:spacing w:val="8"/>
          <w:position w:val="-1"/>
          <w:sz w:val="20"/>
        </w:rPr>
        <w:t xml:space="preserve"> </w:t>
      </w:r>
      <w:proofErr w:type="spellStart"/>
      <w:r w:rsidRPr="0028776E">
        <w:rPr>
          <w:rFonts w:eastAsia="Arial" w:cs="Arial"/>
          <w:position w:val="-1"/>
          <w:sz w:val="20"/>
        </w:rPr>
        <w:t>downvote</w:t>
      </w:r>
      <w:proofErr w:type="spellEnd"/>
      <w:r w:rsidRPr="0028776E">
        <w:rPr>
          <w:rFonts w:eastAsia="Arial" w:cs="Arial"/>
          <w:spacing w:val="18"/>
          <w:position w:val="-1"/>
          <w:sz w:val="20"/>
        </w:rPr>
        <w:t xml:space="preserve"> </w:t>
      </w:r>
      <w:r w:rsidRPr="0028776E">
        <w:rPr>
          <w:rFonts w:eastAsia="Arial" w:cs="Arial"/>
          <w:position w:val="-1"/>
          <w:sz w:val="20"/>
        </w:rPr>
        <w:t>questions</w:t>
      </w:r>
      <w:r w:rsidRPr="0028776E">
        <w:rPr>
          <w:rFonts w:eastAsia="Arial" w:cs="Arial"/>
          <w:spacing w:val="18"/>
          <w:position w:val="-1"/>
          <w:sz w:val="20"/>
        </w:rPr>
        <w:t xml:space="preserve"> </w:t>
      </w:r>
      <w:r w:rsidRPr="0028776E">
        <w:rPr>
          <w:rFonts w:eastAsia="Arial" w:cs="Arial"/>
          <w:position w:val="-1"/>
          <w:sz w:val="20"/>
        </w:rPr>
        <w:t>and</w:t>
      </w:r>
      <w:r w:rsidRPr="0028776E">
        <w:rPr>
          <w:rFonts w:eastAsia="Arial" w:cs="Arial"/>
          <w:spacing w:val="8"/>
          <w:position w:val="-1"/>
          <w:sz w:val="20"/>
        </w:rPr>
        <w:t xml:space="preserve"> </w:t>
      </w:r>
      <w:r w:rsidRPr="0028776E">
        <w:rPr>
          <w:rFonts w:eastAsia="Arial" w:cs="Arial"/>
          <w:w w:val="102"/>
          <w:position w:val="-1"/>
          <w:sz w:val="20"/>
        </w:rPr>
        <w:t>answers</w:t>
      </w:r>
    </w:p>
    <w:p w:rsidR="00396F42" w:rsidRPr="0028776E" w:rsidRDefault="00396F42">
      <w:pPr>
        <w:spacing w:before="9" w:line="100" w:lineRule="exact"/>
        <w:rPr>
          <w:sz w:val="11"/>
          <w:szCs w:val="11"/>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5</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anded</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1"/>
          <w:sz w:val="19"/>
          <w:szCs w:val="19"/>
        </w:rPr>
        <w:t>(</w:t>
      </w:r>
      <w:r w:rsidRPr="0028776E">
        <w:rPr>
          <w:rFonts w:eastAsia="Arial" w:cs="Arial"/>
          <w:spacing w:val="2"/>
          <w:sz w:val="19"/>
          <w:szCs w:val="19"/>
        </w:rPr>
        <w:t>Co</w:t>
      </w:r>
      <w:r w:rsidRPr="0028776E">
        <w:rPr>
          <w:rFonts w:eastAsia="Arial" w:cs="Arial"/>
          <w:spacing w:val="3"/>
          <w:sz w:val="19"/>
          <w:szCs w:val="19"/>
        </w:rPr>
        <w:t>m</w:t>
      </w:r>
      <w:r w:rsidRPr="0028776E">
        <w:rPr>
          <w:rFonts w:eastAsia="Arial" w:cs="Arial"/>
          <w:spacing w:val="2"/>
          <w:sz w:val="19"/>
          <w:szCs w:val="19"/>
        </w:rPr>
        <w:t>pan</w:t>
      </w:r>
      <w:r w:rsidRPr="0028776E">
        <w:rPr>
          <w:rFonts w:eastAsia="Arial" w:cs="Arial"/>
          <w:sz w:val="19"/>
          <w:szCs w:val="19"/>
        </w:rPr>
        <w:t>y</w:t>
      </w:r>
      <w:r w:rsidRPr="0028776E">
        <w:rPr>
          <w:rFonts w:eastAsia="Arial" w:cs="Arial"/>
          <w:spacing w:val="31"/>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and</w:t>
      </w:r>
      <w:r w:rsidRPr="0028776E">
        <w:rPr>
          <w:rFonts w:eastAsia="Arial" w:cs="Arial"/>
          <w:sz w:val="19"/>
          <w:szCs w:val="19"/>
        </w:rPr>
        <w:t>,</w:t>
      </w:r>
      <w:r w:rsidRPr="0028776E">
        <w:rPr>
          <w:rFonts w:eastAsia="Arial" w:cs="Arial"/>
          <w:spacing w:val="20"/>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and</w:t>
      </w:r>
      <w:r w:rsidRPr="0028776E">
        <w:rPr>
          <w:rFonts w:eastAsia="Arial" w:cs="Arial"/>
          <w:sz w:val="19"/>
          <w:szCs w:val="19"/>
        </w:rPr>
        <w:t>,</w:t>
      </w:r>
      <w:r w:rsidRPr="0028776E">
        <w:rPr>
          <w:rFonts w:eastAsia="Arial" w:cs="Arial"/>
          <w:spacing w:val="20"/>
          <w:sz w:val="19"/>
          <w:szCs w:val="19"/>
        </w:rPr>
        <w:t xml:space="preserve"> </w:t>
      </w:r>
      <w:r w:rsidRPr="0028776E">
        <w:rPr>
          <w:rFonts w:eastAsia="Arial" w:cs="Arial"/>
          <w:spacing w:val="2"/>
          <w:sz w:val="19"/>
          <w:szCs w:val="19"/>
        </w:rPr>
        <w:t>bo</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h</w:t>
      </w:r>
      <w:r w:rsidRPr="0028776E">
        <w:rPr>
          <w:rFonts w:eastAsia="Arial" w:cs="Arial"/>
          <w:w w:val="103"/>
          <w:sz w:val="19"/>
          <w:szCs w:val="19"/>
        </w:rPr>
        <w:t>e</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2"/>
          <w:position w:val="-1"/>
          <w:sz w:val="19"/>
          <w:szCs w:val="19"/>
        </w:rPr>
        <w:t>b</w:t>
      </w:r>
      <w:r w:rsidRPr="0028776E">
        <w:rPr>
          <w:rFonts w:eastAsia="Arial" w:cs="Arial"/>
          <w:spacing w:val="1"/>
          <w:position w:val="-1"/>
          <w:sz w:val="19"/>
          <w:szCs w:val="19"/>
        </w:rPr>
        <w:t>r</w:t>
      </w:r>
      <w:r w:rsidRPr="0028776E">
        <w:rPr>
          <w:rFonts w:eastAsia="Arial" w:cs="Arial"/>
          <w:spacing w:val="2"/>
          <w:position w:val="-1"/>
          <w:sz w:val="19"/>
          <w:szCs w:val="19"/>
        </w:rPr>
        <w:t>an</w:t>
      </w:r>
      <w:r w:rsidRPr="0028776E">
        <w:rPr>
          <w:rFonts w:eastAsia="Arial" w:cs="Arial"/>
          <w:position w:val="-1"/>
          <w:sz w:val="19"/>
          <w:szCs w:val="19"/>
        </w:rPr>
        <w:t>d</w:t>
      </w:r>
      <w:proofErr w:type="gramEnd"/>
      <w:r w:rsidRPr="0028776E">
        <w:rPr>
          <w:rFonts w:eastAsia="Arial" w:cs="Arial"/>
          <w:spacing w:val="20"/>
          <w:position w:val="-1"/>
          <w:sz w:val="19"/>
          <w:szCs w:val="19"/>
        </w:rPr>
        <w:t xml:space="preserve"> </w:t>
      </w:r>
      <w:r w:rsidRPr="0028776E">
        <w:rPr>
          <w:rFonts w:eastAsia="Arial" w:cs="Arial"/>
          <w:spacing w:val="2"/>
          <w:w w:val="103"/>
          <w:position w:val="-1"/>
          <w:sz w:val="19"/>
          <w:szCs w:val="19"/>
        </w:rPr>
        <w:t>na</w:t>
      </w:r>
      <w:r w:rsidRPr="0028776E">
        <w:rPr>
          <w:rFonts w:eastAsia="Arial" w:cs="Arial"/>
          <w:spacing w:val="3"/>
          <w:w w:val="103"/>
          <w:position w:val="-1"/>
          <w:sz w:val="19"/>
          <w:szCs w:val="19"/>
        </w:rPr>
        <w:t>m</w:t>
      </w:r>
      <w:r w:rsidRPr="0028776E">
        <w:rPr>
          <w:rFonts w:eastAsia="Arial" w:cs="Arial"/>
          <w:spacing w:val="2"/>
          <w:w w:val="103"/>
          <w:position w:val="-1"/>
          <w:sz w:val="19"/>
          <w:szCs w:val="19"/>
        </w:rPr>
        <w:t>e?</w:t>
      </w:r>
      <w:r w:rsidRPr="0028776E">
        <w:rPr>
          <w:rFonts w:eastAsia="Arial" w:cs="Arial"/>
          <w:w w:val="103"/>
          <w:position w:val="-1"/>
          <w:sz w:val="19"/>
          <w:szCs w:val="19"/>
        </w:rPr>
        <w:t>)</w:t>
      </w:r>
    </w:p>
    <w:p w:rsidR="00396F42" w:rsidRPr="0028776E" w:rsidRDefault="00396F42">
      <w:pPr>
        <w:spacing w:before="2" w:line="140" w:lineRule="exact"/>
        <w:rPr>
          <w:sz w:val="15"/>
          <w:szCs w:val="15"/>
        </w:rPr>
      </w:pPr>
    </w:p>
    <w:p w:rsidR="00396F42" w:rsidRPr="0028776E" w:rsidRDefault="00396F42">
      <w:pPr>
        <w:spacing w:line="200" w:lineRule="exact"/>
      </w:pPr>
    </w:p>
    <w:p w:rsidR="00396F42" w:rsidRPr="0028776E" w:rsidRDefault="004A0AD4">
      <w:pPr>
        <w:spacing w:before="37"/>
        <w:ind w:left="625"/>
        <w:rPr>
          <w:rFonts w:eastAsia="Arial" w:cs="Arial"/>
        </w:rPr>
        <w:sectPr w:rsidR="00396F42" w:rsidRPr="0028776E">
          <w:pgSz w:w="11900" w:h="16840"/>
          <w:pgMar w:top="1400" w:right="1660" w:bottom="280" w:left="1660" w:header="0" w:footer="666" w:gutter="0"/>
          <w:cols w:space="708"/>
        </w:sectPr>
      </w:pPr>
      <w:r w:rsidRPr="0028776E">
        <w:rPr>
          <w:rFonts w:eastAsia="Arial" w:cs="Arial"/>
          <w:sz w:val="20"/>
        </w:rPr>
        <w:t>I'll</w:t>
      </w:r>
      <w:r w:rsidRPr="0028776E">
        <w:rPr>
          <w:rFonts w:eastAsia="Arial" w:cs="Arial"/>
          <w:spacing w:val="5"/>
          <w:sz w:val="20"/>
        </w:rPr>
        <w:t xml:space="preserve"> </w:t>
      </w:r>
      <w:r w:rsidRPr="0028776E">
        <w:rPr>
          <w:rFonts w:eastAsia="Arial" w:cs="Arial"/>
          <w:sz w:val="20"/>
        </w:rPr>
        <w:t>have</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think</w:t>
      </w:r>
      <w:r w:rsidRPr="0028776E">
        <w:rPr>
          <w:rFonts w:eastAsia="Arial" w:cs="Arial"/>
          <w:spacing w:val="9"/>
          <w:sz w:val="20"/>
        </w:rPr>
        <w:t xml:space="preserve"> </w:t>
      </w:r>
      <w:r w:rsidRPr="0028776E">
        <w:rPr>
          <w:rFonts w:eastAsia="Arial" w:cs="Arial"/>
          <w:sz w:val="20"/>
        </w:rPr>
        <w:t>about</w:t>
      </w:r>
      <w:r w:rsidRPr="0028776E">
        <w:rPr>
          <w:rFonts w:eastAsia="Arial" w:cs="Arial"/>
          <w:spacing w:val="11"/>
          <w:sz w:val="20"/>
        </w:rPr>
        <w:t xml:space="preserve"> </w:t>
      </w:r>
      <w:r w:rsidRPr="0028776E">
        <w:rPr>
          <w:rFonts w:eastAsia="Arial" w:cs="Arial"/>
          <w:sz w:val="20"/>
        </w:rPr>
        <w:t>that</w:t>
      </w:r>
      <w:r w:rsidRPr="0028776E">
        <w:rPr>
          <w:rFonts w:eastAsia="Arial" w:cs="Arial"/>
          <w:spacing w:val="8"/>
          <w:sz w:val="20"/>
        </w:rPr>
        <w:t xml:space="preserve"> </w:t>
      </w:r>
      <w:r w:rsidRPr="0028776E">
        <w:rPr>
          <w:rFonts w:eastAsia="Arial" w:cs="Arial"/>
          <w:sz w:val="20"/>
        </w:rPr>
        <w:t>for</w:t>
      </w:r>
      <w:r w:rsidRPr="0028776E">
        <w:rPr>
          <w:rFonts w:eastAsia="Arial" w:cs="Arial"/>
          <w:spacing w:val="6"/>
          <w:sz w:val="20"/>
        </w:rPr>
        <w:t xml:space="preserve"> </w:t>
      </w:r>
      <w:r w:rsidRPr="0028776E">
        <w:rPr>
          <w:rFonts w:eastAsia="Arial" w:cs="Arial"/>
          <w:w w:val="102"/>
          <w:sz w:val="20"/>
        </w:rPr>
        <w:t>now</w:t>
      </w:r>
    </w:p>
    <w:p w:rsidR="00396F42" w:rsidRPr="0028776E" w:rsidRDefault="004A0AD4">
      <w:pPr>
        <w:tabs>
          <w:tab w:val="left" w:pos="520"/>
        </w:tabs>
        <w:spacing w:before="11" w:line="280" w:lineRule="atLeast"/>
        <w:ind w:left="537" w:right="832" w:hanging="397"/>
        <w:rPr>
          <w:rFonts w:eastAsia="Arial" w:cs="Arial"/>
          <w:sz w:val="19"/>
          <w:szCs w:val="19"/>
        </w:rPr>
      </w:pPr>
      <w:r w:rsidRPr="0028776E">
        <w:rPr>
          <w:rFonts w:eastAsia="Arial" w:cs="Arial"/>
          <w:spacing w:val="2"/>
          <w:sz w:val="19"/>
          <w:szCs w:val="19"/>
        </w:rPr>
        <w:lastRenderedPageBreak/>
        <w:t>6</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qua</w:t>
      </w:r>
      <w:r w:rsidRPr="0028776E">
        <w:rPr>
          <w:rFonts w:eastAsia="Arial" w:cs="Arial"/>
          <w:spacing w:val="1"/>
          <w:sz w:val="19"/>
          <w:szCs w:val="19"/>
        </w:rPr>
        <w:t>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5"/>
          <w:sz w:val="19"/>
          <w:szCs w:val="19"/>
        </w:rPr>
        <w:t xml:space="preserve"> </w:t>
      </w:r>
      <w:r w:rsidRPr="0028776E">
        <w:rPr>
          <w:rFonts w:eastAsia="Arial" w:cs="Arial"/>
          <w:spacing w:val="1"/>
          <w:sz w:val="19"/>
          <w:szCs w:val="19"/>
        </w:rPr>
        <w:t>(</w:t>
      </w:r>
      <w:r w:rsidRPr="0028776E">
        <w:rPr>
          <w:rFonts w:eastAsia="Arial" w:cs="Arial"/>
          <w:spacing w:val="3"/>
          <w:sz w:val="19"/>
          <w:szCs w:val="19"/>
        </w:rPr>
        <w:t>D</w:t>
      </w:r>
      <w:r w:rsidRPr="0028776E">
        <w:rPr>
          <w:rFonts w:eastAsia="Arial" w:cs="Arial"/>
          <w:spacing w:val="2"/>
          <w:sz w:val="19"/>
          <w:szCs w:val="19"/>
        </w:rPr>
        <w:t>u</w:t>
      </w:r>
      <w:r w:rsidRPr="0028776E">
        <w:rPr>
          <w:rFonts w:eastAsia="Arial" w:cs="Arial"/>
          <w:spacing w:val="1"/>
          <w:sz w:val="19"/>
          <w:szCs w:val="19"/>
        </w:rPr>
        <w:t>r</w:t>
      </w:r>
      <w:r w:rsidRPr="0028776E">
        <w:rPr>
          <w:rFonts w:eastAsia="Arial" w:cs="Arial"/>
          <w:spacing w:val="2"/>
          <w:sz w:val="19"/>
          <w:szCs w:val="19"/>
        </w:rPr>
        <w:t>ab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31"/>
          <w:sz w:val="19"/>
          <w:szCs w:val="19"/>
        </w:rPr>
        <w:t xml:space="preserve"> </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pacing w:val="1"/>
          <w:sz w:val="19"/>
          <w:szCs w:val="19"/>
        </w:rPr>
        <w:t>li</w:t>
      </w:r>
      <w:r w:rsidRPr="0028776E">
        <w:rPr>
          <w:rFonts w:eastAsia="Arial" w:cs="Arial"/>
          <w:spacing w:val="2"/>
          <w:sz w:val="19"/>
          <w:szCs w:val="19"/>
        </w:rPr>
        <w:t>ab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2"/>
          <w:sz w:val="19"/>
          <w:szCs w:val="19"/>
        </w:rPr>
        <w:t>eas</w:t>
      </w:r>
      <w:r w:rsidRPr="0028776E">
        <w:rPr>
          <w:rFonts w:eastAsia="Arial" w:cs="Arial"/>
          <w:sz w:val="19"/>
          <w:szCs w:val="19"/>
        </w:rPr>
        <w:t>e</w:t>
      </w:r>
      <w:r w:rsidRPr="0028776E">
        <w:rPr>
          <w:rFonts w:eastAsia="Arial" w:cs="Arial"/>
          <w:spacing w:val="17"/>
          <w:sz w:val="19"/>
          <w:szCs w:val="19"/>
        </w:rPr>
        <w:t xml:space="preserve"> </w:t>
      </w:r>
      <w:r w:rsidRPr="0028776E">
        <w:rPr>
          <w:rFonts w:eastAsia="Arial" w:cs="Arial"/>
          <w:spacing w:val="2"/>
          <w:sz w:val="19"/>
          <w:szCs w:val="19"/>
        </w:rPr>
        <w:t>o</w:t>
      </w:r>
      <w:r w:rsidRPr="0028776E">
        <w:rPr>
          <w:rFonts w:eastAsia="Arial" w:cs="Arial"/>
          <w:sz w:val="19"/>
          <w:szCs w:val="19"/>
        </w:rPr>
        <w:t>f</w:t>
      </w:r>
      <w:r w:rsidRPr="0028776E">
        <w:rPr>
          <w:rFonts w:eastAsia="Arial" w:cs="Arial"/>
          <w:spacing w:val="9"/>
          <w:sz w:val="19"/>
          <w:szCs w:val="19"/>
        </w:rPr>
        <w:t xml:space="preserve"> </w:t>
      </w:r>
      <w:r w:rsidRPr="0028776E">
        <w:rPr>
          <w:rFonts w:eastAsia="Arial" w:cs="Arial"/>
          <w:spacing w:val="2"/>
          <w:sz w:val="19"/>
          <w:szCs w:val="19"/>
        </w:rPr>
        <w:t>use</w:t>
      </w:r>
      <w:r w:rsidRPr="0028776E">
        <w:rPr>
          <w:rFonts w:eastAsia="Arial" w:cs="Arial"/>
          <w:sz w:val="19"/>
          <w:szCs w:val="19"/>
        </w:rPr>
        <w:t>,</w:t>
      </w:r>
      <w:r w:rsidRPr="0028776E">
        <w:rPr>
          <w:rFonts w:eastAsia="Arial" w:cs="Arial"/>
          <w:spacing w:val="15"/>
          <w:sz w:val="19"/>
          <w:szCs w:val="19"/>
        </w:rPr>
        <w:t xml:space="preserve"> </w:t>
      </w:r>
      <w:r w:rsidRPr="0028776E">
        <w:rPr>
          <w:rFonts w:eastAsia="Arial" w:cs="Arial"/>
          <w:spacing w:val="2"/>
          <w:sz w:val="19"/>
          <w:szCs w:val="19"/>
        </w:rPr>
        <w:t>eas</w:t>
      </w:r>
      <w:r w:rsidRPr="0028776E">
        <w:rPr>
          <w:rFonts w:eastAsia="Arial" w:cs="Arial"/>
          <w:sz w:val="19"/>
          <w:szCs w:val="19"/>
        </w:rPr>
        <w:t>e</w:t>
      </w:r>
      <w:r w:rsidRPr="0028776E">
        <w:rPr>
          <w:rFonts w:eastAsia="Arial" w:cs="Arial"/>
          <w:spacing w:val="17"/>
          <w:sz w:val="19"/>
          <w:szCs w:val="19"/>
        </w:rPr>
        <w:t xml:space="preserve"> </w:t>
      </w:r>
      <w:r w:rsidRPr="0028776E">
        <w:rPr>
          <w:rFonts w:eastAsia="Arial" w:cs="Arial"/>
          <w:spacing w:val="2"/>
          <w:sz w:val="19"/>
          <w:szCs w:val="19"/>
        </w:rPr>
        <w:t>o</w:t>
      </w:r>
      <w:r w:rsidRPr="0028776E">
        <w:rPr>
          <w:rFonts w:eastAsia="Arial" w:cs="Arial"/>
          <w:sz w:val="19"/>
          <w:szCs w:val="19"/>
        </w:rPr>
        <w:t>f</w:t>
      </w:r>
      <w:r w:rsidRPr="0028776E">
        <w:rPr>
          <w:rFonts w:eastAsia="Arial" w:cs="Arial"/>
          <w:spacing w:val="9"/>
          <w:sz w:val="19"/>
          <w:szCs w:val="19"/>
        </w:rPr>
        <w:t xml:space="preserve"> </w:t>
      </w:r>
      <w:r w:rsidRPr="0028776E">
        <w:rPr>
          <w:rFonts w:eastAsia="Arial" w:cs="Arial"/>
          <w:spacing w:val="1"/>
          <w:sz w:val="19"/>
          <w:szCs w:val="19"/>
        </w:rPr>
        <w:t>r</w:t>
      </w:r>
      <w:r w:rsidRPr="0028776E">
        <w:rPr>
          <w:rFonts w:eastAsia="Arial" w:cs="Arial"/>
          <w:spacing w:val="2"/>
          <w:sz w:val="19"/>
          <w:szCs w:val="19"/>
        </w:rPr>
        <w:t>epa</w:t>
      </w:r>
      <w:r w:rsidRPr="0028776E">
        <w:rPr>
          <w:rFonts w:eastAsia="Arial" w:cs="Arial"/>
          <w:spacing w:val="1"/>
          <w:sz w:val="19"/>
          <w:szCs w:val="19"/>
        </w:rPr>
        <w:t>i</w:t>
      </w:r>
      <w:r w:rsidRPr="0028776E">
        <w:rPr>
          <w:rFonts w:eastAsia="Arial" w:cs="Arial"/>
          <w:sz w:val="19"/>
          <w:szCs w:val="19"/>
        </w:rPr>
        <w:t>r</w:t>
      </w:r>
      <w:r w:rsidRPr="0028776E">
        <w:rPr>
          <w:rFonts w:eastAsia="Arial" w:cs="Arial"/>
          <w:spacing w:val="19"/>
          <w:sz w:val="19"/>
          <w:szCs w:val="19"/>
        </w:rPr>
        <w:t xml:space="preserve"> </w:t>
      </w:r>
      <w:r w:rsidRPr="0028776E">
        <w:rPr>
          <w:rFonts w:eastAsia="Arial" w:cs="Arial"/>
          <w:spacing w:val="2"/>
          <w:w w:val="103"/>
          <w:sz w:val="19"/>
          <w:szCs w:val="19"/>
        </w:rPr>
        <w:t>an</w:t>
      </w:r>
      <w:r w:rsidRPr="0028776E">
        <w:rPr>
          <w:rFonts w:eastAsia="Arial" w:cs="Arial"/>
          <w:w w:val="103"/>
          <w:sz w:val="19"/>
          <w:szCs w:val="19"/>
        </w:rPr>
        <w:t xml:space="preserve">d </w:t>
      </w:r>
      <w:r w:rsidRPr="0028776E">
        <w:rPr>
          <w:rFonts w:eastAsia="Arial" w:cs="Arial"/>
          <w:spacing w:val="2"/>
          <w:sz w:val="19"/>
          <w:szCs w:val="19"/>
        </w:rPr>
        <w:t>cons</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t</w:t>
      </w:r>
      <w:r w:rsidRPr="0028776E">
        <w:rPr>
          <w:rFonts w:eastAsia="Arial" w:cs="Arial"/>
          <w:spacing w:val="2"/>
          <w:sz w:val="19"/>
          <w:szCs w:val="19"/>
        </w:rPr>
        <w:t>enc</w:t>
      </w:r>
      <w:r w:rsidRPr="0028776E">
        <w:rPr>
          <w:rFonts w:eastAsia="Arial" w:cs="Arial"/>
          <w:sz w:val="19"/>
          <w:szCs w:val="19"/>
        </w:rPr>
        <w:t>y</w:t>
      </w:r>
      <w:r w:rsidRPr="0028776E">
        <w:rPr>
          <w:rFonts w:eastAsia="Arial" w:cs="Arial"/>
          <w:spacing w:val="35"/>
          <w:sz w:val="19"/>
          <w:szCs w:val="19"/>
        </w:rPr>
        <w:t xml:space="preserve"> </w:t>
      </w:r>
      <w:r w:rsidRPr="0028776E">
        <w:rPr>
          <w:rFonts w:eastAsia="Arial" w:cs="Arial"/>
          <w:spacing w:val="2"/>
          <w:sz w:val="19"/>
          <w:szCs w:val="19"/>
        </w:rPr>
        <w:t>w</w:t>
      </w:r>
      <w:r w:rsidRPr="0028776E">
        <w:rPr>
          <w:rFonts w:eastAsia="Arial" w:cs="Arial"/>
          <w:spacing w:val="1"/>
          <w:sz w:val="19"/>
          <w:szCs w:val="19"/>
        </w:rPr>
        <w:t>it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n</w:t>
      </w:r>
      <w:r w:rsidRPr="0028776E">
        <w:rPr>
          <w:rFonts w:eastAsia="Arial" w:cs="Arial"/>
          <w:spacing w:val="2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w w:val="103"/>
          <w:sz w:val="19"/>
          <w:szCs w:val="19"/>
        </w:rPr>
        <w:t>p</w:t>
      </w:r>
      <w:r w:rsidRPr="0028776E">
        <w:rPr>
          <w:rFonts w:eastAsia="Arial" w:cs="Arial"/>
          <w:spacing w:val="1"/>
          <w:w w:val="103"/>
          <w:sz w:val="19"/>
          <w:szCs w:val="19"/>
        </w:rPr>
        <w:t>r</w:t>
      </w:r>
      <w:r w:rsidRPr="0028776E">
        <w:rPr>
          <w:rFonts w:eastAsia="Arial" w:cs="Arial"/>
          <w:spacing w:val="2"/>
          <w:w w:val="103"/>
          <w:sz w:val="19"/>
          <w:szCs w:val="19"/>
        </w:rPr>
        <w:t>oduc</w:t>
      </w:r>
      <w:r w:rsidRPr="0028776E">
        <w:rPr>
          <w:rFonts w:eastAsia="Arial" w:cs="Arial"/>
          <w:spacing w:val="1"/>
          <w:w w:val="103"/>
          <w:sz w:val="19"/>
          <w:szCs w:val="19"/>
        </w:rPr>
        <w:t>t.</w:t>
      </w:r>
      <w:r w:rsidRPr="0028776E">
        <w:rPr>
          <w:rFonts w:eastAsia="Arial" w:cs="Arial"/>
          <w:w w:val="103"/>
          <w:sz w:val="19"/>
          <w:szCs w:val="19"/>
        </w:rPr>
        <w:t>)</w:t>
      </w:r>
    </w:p>
    <w:p w:rsidR="00396F42" w:rsidRPr="0028776E" w:rsidRDefault="00396F42">
      <w:pPr>
        <w:spacing w:before="8" w:line="140" w:lineRule="exact"/>
        <w:rPr>
          <w:sz w:val="14"/>
          <w:szCs w:val="14"/>
        </w:rPr>
      </w:pPr>
    </w:p>
    <w:p w:rsidR="00396F42" w:rsidRPr="0028776E" w:rsidRDefault="00396F42">
      <w:pPr>
        <w:spacing w:line="200" w:lineRule="exact"/>
      </w:pPr>
    </w:p>
    <w:p w:rsidR="00396F42" w:rsidRPr="0028776E" w:rsidRDefault="004A0AD4">
      <w:pPr>
        <w:spacing w:before="37" w:line="244" w:lineRule="auto"/>
        <w:ind w:left="625" w:right="406"/>
        <w:rPr>
          <w:rFonts w:eastAsia="Arial" w:cs="Arial"/>
        </w:rPr>
      </w:pPr>
      <w:r w:rsidRPr="0028776E">
        <w:rPr>
          <w:rFonts w:eastAsia="Arial" w:cs="Arial"/>
          <w:sz w:val="20"/>
        </w:rPr>
        <w:t>The</w:t>
      </w:r>
      <w:r w:rsidRPr="0028776E">
        <w:rPr>
          <w:rFonts w:eastAsia="Arial" w:cs="Arial"/>
          <w:spacing w:val="8"/>
          <w:sz w:val="20"/>
        </w:rPr>
        <w:t xml:space="preserve"> </w:t>
      </w:r>
      <w:r w:rsidRPr="0028776E">
        <w:rPr>
          <w:rFonts w:eastAsia="Arial" w:cs="Arial"/>
          <w:sz w:val="20"/>
        </w:rPr>
        <w:t>product</w:t>
      </w:r>
      <w:r w:rsidRPr="0028776E">
        <w:rPr>
          <w:rFonts w:eastAsia="Arial" w:cs="Arial"/>
          <w:spacing w:val="14"/>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"fed"</w:t>
      </w:r>
      <w:r w:rsidRPr="0028776E">
        <w:rPr>
          <w:rFonts w:eastAsia="Arial" w:cs="Arial"/>
          <w:spacing w:val="9"/>
          <w:sz w:val="20"/>
        </w:rPr>
        <w:t xml:space="preserve"> </w:t>
      </w:r>
      <w:r w:rsidRPr="0028776E">
        <w:rPr>
          <w:rFonts w:eastAsia="Arial" w:cs="Arial"/>
          <w:sz w:val="20"/>
        </w:rPr>
        <w:t>by</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users</w:t>
      </w:r>
      <w:r w:rsidRPr="0028776E">
        <w:rPr>
          <w:rFonts w:eastAsia="Arial" w:cs="Arial"/>
          <w:spacing w:val="11"/>
          <w:sz w:val="20"/>
        </w:rPr>
        <w:t xml:space="preserve"> </w:t>
      </w:r>
      <w:r w:rsidRPr="0028776E">
        <w:rPr>
          <w:rFonts w:eastAsia="Arial" w:cs="Arial"/>
          <w:sz w:val="20"/>
        </w:rPr>
        <w:t>themselves</w:t>
      </w:r>
      <w:r w:rsidRPr="0028776E">
        <w:rPr>
          <w:rFonts w:eastAsia="Arial" w:cs="Arial"/>
          <w:spacing w:val="21"/>
          <w:sz w:val="20"/>
        </w:rPr>
        <w:t xml:space="preserve"> </w:t>
      </w:r>
      <w:r w:rsidRPr="0028776E">
        <w:rPr>
          <w:rFonts w:eastAsia="Arial" w:cs="Arial"/>
          <w:sz w:val="20"/>
        </w:rPr>
        <w:t>so</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go</w:t>
      </w:r>
      <w:r w:rsidRPr="0028776E">
        <w:rPr>
          <w:rFonts w:eastAsia="Arial" w:cs="Arial"/>
          <w:spacing w:val="5"/>
          <w:sz w:val="20"/>
        </w:rPr>
        <w:t xml:space="preserve"> </w:t>
      </w:r>
      <w:r w:rsidRPr="0028776E">
        <w:rPr>
          <w:rFonts w:eastAsia="Arial" w:cs="Arial"/>
          <w:sz w:val="20"/>
        </w:rPr>
        <w:t>for</w:t>
      </w:r>
      <w:r w:rsidRPr="0028776E">
        <w:rPr>
          <w:rFonts w:eastAsia="Arial" w:cs="Arial"/>
          <w:spacing w:val="6"/>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long</w:t>
      </w:r>
      <w:r w:rsidRPr="0028776E">
        <w:rPr>
          <w:rFonts w:eastAsia="Arial" w:cs="Arial"/>
          <w:spacing w:val="9"/>
          <w:sz w:val="20"/>
        </w:rPr>
        <w:t xml:space="preserve"> </w:t>
      </w:r>
      <w:r w:rsidRPr="0028776E">
        <w:rPr>
          <w:rFonts w:eastAsia="Arial" w:cs="Arial"/>
          <w:w w:val="102"/>
          <w:sz w:val="20"/>
        </w:rPr>
        <w:t xml:space="preserve">time. </w:t>
      </w:r>
      <w:r w:rsidRPr="0028776E">
        <w:rPr>
          <w:rFonts w:eastAsia="Arial" w:cs="Arial"/>
          <w:sz w:val="20"/>
        </w:rPr>
        <w:t>The</w:t>
      </w:r>
      <w:r w:rsidRPr="0028776E">
        <w:rPr>
          <w:rFonts w:eastAsia="Arial" w:cs="Arial"/>
          <w:spacing w:val="8"/>
          <w:sz w:val="20"/>
        </w:rPr>
        <w:t xml:space="preserve"> </w:t>
      </w:r>
      <w:r w:rsidRPr="0028776E">
        <w:rPr>
          <w:rFonts w:eastAsia="Arial" w:cs="Arial"/>
          <w:sz w:val="20"/>
        </w:rPr>
        <w:t>consistency</w:t>
      </w:r>
      <w:r w:rsidRPr="0028776E">
        <w:rPr>
          <w:rFonts w:eastAsia="Arial" w:cs="Arial"/>
          <w:spacing w:val="22"/>
          <w:sz w:val="20"/>
        </w:rPr>
        <w:t xml:space="preserve"> </w:t>
      </w:r>
      <w:r w:rsidRPr="0028776E">
        <w:rPr>
          <w:rFonts w:eastAsia="Arial" w:cs="Arial"/>
          <w:sz w:val="20"/>
        </w:rPr>
        <w:t>of</w:t>
      </w:r>
      <w:r w:rsidRPr="0028776E">
        <w:rPr>
          <w:rFonts w:eastAsia="Arial" w:cs="Arial"/>
          <w:spacing w:val="4"/>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product</w:t>
      </w:r>
      <w:r w:rsidRPr="0028776E">
        <w:rPr>
          <w:rFonts w:eastAsia="Arial" w:cs="Arial"/>
          <w:spacing w:val="14"/>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last</w:t>
      </w:r>
      <w:r w:rsidRPr="0028776E">
        <w:rPr>
          <w:rFonts w:eastAsia="Arial" w:cs="Arial"/>
          <w:spacing w:val="7"/>
          <w:sz w:val="20"/>
        </w:rPr>
        <w:t xml:space="preserve"> </w:t>
      </w:r>
      <w:r w:rsidRPr="0028776E">
        <w:rPr>
          <w:rFonts w:eastAsia="Arial" w:cs="Arial"/>
          <w:w w:val="102"/>
          <w:sz w:val="20"/>
        </w:rPr>
        <w:t>long.</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BC0130" w:rsidP="00462AA8">
      <w:pPr>
        <w:pStyle w:val="Heading1"/>
      </w:pPr>
      <w:bookmarkStart w:id="80" w:name="_Toc430457498"/>
      <w:r>
        <w:rPr>
          <w:noProof/>
          <w:lang w:val="nl-NL" w:eastAsia="nl-NL"/>
        </w:rPr>
        <w:drawing>
          <wp:anchor distT="0" distB="0" distL="114300" distR="114300" simplePos="0" relativeHeight="251677184" behindDoc="1" locked="0" layoutInCell="1" allowOverlap="1" wp14:anchorId="3C65F104" wp14:editId="2DDBF56E">
            <wp:simplePos x="0" y="0"/>
            <wp:positionH relativeFrom="margin">
              <wp:align>left</wp:align>
            </wp:positionH>
            <wp:positionV relativeFrom="paragraph">
              <wp:posOffset>518795</wp:posOffset>
            </wp:positionV>
            <wp:extent cx="2686050" cy="54578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Sketch.png"/>
                    <pic:cNvPicPr/>
                  </pic:nvPicPr>
                  <pic:blipFill>
                    <a:blip r:embed="rId14">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r w:rsidR="00462AA8">
        <w:t>Graphical Designs</w:t>
      </w:r>
      <w:bookmarkEnd w:id="80"/>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6" w:line="280" w:lineRule="exact"/>
        <w:rPr>
          <w:sz w:val="28"/>
          <w:szCs w:val="28"/>
        </w:rPr>
      </w:pPr>
    </w:p>
    <w:p w:rsidR="00396F42" w:rsidRPr="0028776E" w:rsidRDefault="004A0AD4">
      <w:pPr>
        <w:spacing w:before="41"/>
        <w:ind w:left="140"/>
        <w:rPr>
          <w:rFonts w:eastAsia="Arial" w:cs="Arial"/>
          <w:sz w:val="19"/>
          <w:szCs w:val="19"/>
        </w:rPr>
      </w:pPr>
      <w:r w:rsidRPr="0028776E">
        <w:rPr>
          <w:rFonts w:eastAsia="Arial" w:cs="Arial"/>
          <w:spacing w:val="2"/>
          <w:sz w:val="19"/>
          <w:szCs w:val="19"/>
        </w:rPr>
        <w:t>7</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4"/>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8"/>
          <w:sz w:val="19"/>
          <w:szCs w:val="19"/>
        </w:rPr>
        <w:t xml:space="preserve"> </w:t>
      </w:r>
      <w:r w:rsidRPr="0028776E">
        <w:rPr>
          <w:rFonts w:eastAsia="Arial" w:cs="Arial"/>
          <w:spacing w:val="2"/>
          <w:sz w:val="19"/>
          <w:szCs w:val="19"/>
        </w:rPr>
        <w:t>an</w:t>
      </w:r>
      <w:r w:rsidRPr="0028776E">
        <w:rPr>
          <w:rFonts w:eastAsia="Arial" w:cs="Arial"/>
          <w:sz w:val="19"/>
          <w:szCs w:val="19"/>
        </w:rPr>
        <w:t>y</w:t>
      </w:r>
      <w:r w:rsidRPr="0028776E">
        <w:rPr>
          <w:rFonts w:eastAsia="Arial" w:cs="Arial"/>
          <w:spacing w:val="14"/>
          <w:sz w:val="19"/>
          <w:szCs w:val="19"/>
        </w:rPr>
        <w:t xml:space="preserve"> </w:t>
      </w:r>
      <w:r w:rsidRPr="0028776E">
        <w:rPr>
          <w:rFonts w:eastAsia="Arial" w:cs="Arial"/>
          <w:spacing w:val="2"/>
          <w:sz w:val="19"/>
          <w:szCs w:val="19"/>
        </w:rPr>
        <w:t>des</w:t>
      </w:r>
      <w:r w:rsidRPr="0028776E">
        <w:rPr>
          <w:rFonts w:eastAsia="Arial" w:cs="Arial"/>
          <w:spacing w:val="1"/>
          <w:sz w:val="19"/>
          <w:szCs w:val="19"/>
        </w:rPr>
        <w:t>i</w:t>
      </w:r>
      <w:r w:rsidRPr="0028776E">
        <w:rPr>
          <w:rFonts w:eastAsia="Arial" w:cs="Arial"/>
          <w:spacing w:val="2"/>
          <w:sz w:val="19"/>
          <w:szCs w:val="19"/>
        </w:rPr>
        <w:t>g</w:t>
      </w:r>
      <w:r w:rsidRPr="0028776E">
        <w:rPr>
          <w:rFonts w:eastAsia="Arial" w:cs="Arial"/>
          <w:sz w:val="19"/>
          <w:szCs w:val="19"/>
        </w:rPr>
        <w:t>n</w:t>
      </w:r>
      <w:r w:rsidRPr="0028776E">
        <w:rPr>
          <w:rFonts w:eastAsia="Arial" w:cs="Arial"/>
          <w:spacing w:val="22"/>
          <w:sz w:val="19"/>
          <w:szCs w:val="19"/>
        </w:rPr>
        <w:t xml:space="preserve"> </w:t>
      </w:r>
      <w:r w:rsidRPr="0028776E">
        <w:rPr>
          <w:rFonts w:eastAsia="Arial" w:cs="Arial"/>
          <w:spacing w:val="2"/>
          <w:sz w:val="19"/>
          <w:szCs w:val="19"/>
        </w:rPr>
        <w:t>gu</w:t>
      </w:r>
      <w:r w:rsidRPr="0028776E">
        <w:rPr>
          <w:rFonts w:eastAsia="Arial" w:cs="Arial"/>
          <w:spacing w:val="1"/>
          <w:sz w:val="19"/>
          <w:szCs w:val="19"/>
        </w:rPr>
        <w:t>i</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nes</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1"/>
          <w:sz w:val="19"/>
          <w:szCs w:val="19"/>
        </w:rPr>
        <w:t>(</w:t>
      </w:r>
      <w:r w:rsidRPr="0028776E">
        <w:rPr>
          <w:rFonts w:eastAsia="Arial" w:cs="Arial"/>
          <w:spacing w:val="2"/>
          <w:sz w:val="19"/>
          <w:szCs w:val="19"/>
        </w:rPr>
        <w:t>G</w:t>
      </w:r>
      <w:r w:rsidRPr="0028776E">
        <w:rPr>
          <w:rFonts w:eastAsia="Arial" w:cs="Arial"/>
          <w:spacing w:val="1"/>
          <w:sz w:val="19"/>
          <w:szCs w:val="19"/>
        </w:rPr>
        <w:t>i</w:t>
      </w:r>
      <w:r w:rsidRPr="0028776E">
        <w:rPr>
          <w:rFonts w:eastAsia="Arial" w:cs="Arial"/>
          <w:spacing w:val="2"/>
          <w:sz w:val="19"/>
          <w:szCs w:val="19"/>
        </w:rPr>
        <w:t>v</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des</w:t>
      </w:r>
      <w:r w:rsidRPr="0028776E">
        <w:rPr>
          <w:rFonts w:eastAsia="Arial" w:cs="Arial"/>
          <w:spacing w:val="1"/>
          <w:sz w:val="19"/>
          <w:szCs w:val="19"/>
        </w:rPr>
        <w:t>i</w:t>
      </w:r>
      <w:r w:rsidRPr="0028776E">
        <w:rPr>
          <w:rFonts w:eastAsia="Arial" w:cs="Arial"/>
          <w:spacing w:val="2"/>
          <w:sz w:val="19"/>
          <w:szCs w:val="19"/>
        </w:rPr>
        <w:t>gne</w:t>
      </w:r>
      <w:r w:rsidRPr="0028776E">
        <w:rPr>
          <w:rFonts w:eastAsia="Arial" w:cs="Arial"/>
          <w:spacing w:val="1"/>
          <w:sz w:val="19"/>
          <w:szCs w:val="19"/>
        </w:rPr>
        <w:t>r</w:t>
      </w:r>
      <w:r w:rsidRPr="0028776E">
        <w:rPr>
          <w:rFonts w:eastAsia="Arial" w:cs="Arial"/>
          <w:sz w:val="19"/>
          <w:szCs w:val="19"/>
        </w:rPr>
        <w:t>s</w:t>
      </w:r>
      <w:r w:rsidRPr="0028776E">
        <w:rPr>
          <w:rFonts w:eastAsia="Arial" w:cs="Arial"/>
          <w:spacing w:val="29"/>
          <w:sz w:val="19"/>
          <w:szCs w:val="19"/>
        </w:rPr>
        <w:t xml:space="preserve"> </w:t>
      </w:r>
      <w:r w:rsidRPr="0028776E">
        <w:rPr>
          <w:rFonts w:eastAsia="Arial" w:cs="Arial"/>
          <w:sz w:val="19"/>
          <w:szCs w:val="19"/>
        </w:rPr>
        <w:t>a</w:t>
      </w:r>
      <w:r w:rsidRPr="0028776E">
        <w:rPr>
          <w:rFonts w:eastAsia="Arial" w:cs="Arial"/>
          <w:spacing w:val="8"/>
          <w:sz w:val="19"/>
          <w:szCs w:val="19"/>
        </w:rPr>
        <w:t xml:space="preserve"> </w:t>
      </w:r>
      <w:r w:rsidRPr="0028776E">
        <w:rPr>
          <w:rFonts w:eastAsia="Arial" w:cs="Arial"/>
          <w:spacing w:val="2"/>
          <w:sz w:val="19"/>
          <w:szCs w:val="19"/>
        </w:rPr>
        <w:t>cha</w:t>
      </w:r>
      <w:r w:rsidRPr="0028776E">
        <w:rPr>
          <w:rFonts w:eastAsia="Arial" w:cs="Arial"/>
          <w:spacing w:val="1"/>
          <w:sz w:val="19"/>
          <w:szCs w:val="19"/>
        </w:rPr>
        <w:t>ll</w:t>
      </w:r>
      <w:r w:rsidRPr="0028776E">
        <w:rPr>
          <w:rFonts w:eastAsia="Arial" w:cs="Arial"/>
          <w:spacing w:val="2"/>
          <w:sz w:val="19"/>
          <w:szCs w:val="19"/>
        </w:rPr>
        <w:t>eng</w:t>
      </w:r>
      <w:r w:rsidRPr="0028776E">
        <w:rPr>
          <w:rFonts w:eastAsia="Arial" w:cs="Arial"/>
          <w:sz w:val="19"/>
          <w:szCs w:val="19"/>
        </w:rPr>
        <w:t>e</w:t>
      </w:r>
      <w:r w:rsidRPr="0028776E">
        <w:rPr>
          <w:rFonts w:eastAsia="Arial" w:cs="Arial"/>
          <w:spacing w:val="29"/>
          <w:sz w:val="19"/>
          <w:szCs w:val="19"/>
        </w:rPr>
        <w:t xml:space="preserve"> </w:t>
      </w:r>
      <w:r w:rsidRPr="0028776E">
        <w:rPr>
          <w:rFonts w:eastAsia="Arial" w:cs="Arial"/>
          <w:spacing w:val="1"/>
          <w:sz w:val="19"/>
          <w:szCs w:val="19"/>
        </w:rPr>
        <w:t>r</w:t>
      </w:r>
      <w:r w:rsidRPr="0028776E">
        <w:rPr>
          <w:rFonts w:eastAsia="Arial" w:cs="Arial"/>
          <w:spacing w:val="2"/>
          <w:sz w:val="19"/>
          <w:szCs w:val="19"/>
        </w:rPr>
        <w:t>a</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r</w:t>
      </w:r>
      <w:r w:rsidRPr="0028776E">
        <w:rPr>
          <w:rFonts w:eastAsia="Arial" w:cs="Arial"/>
          <w:spacing w:val="19"/>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n</w:t>
      </w:r>
      <w:r w:rsidRPr="0028776E">
        <w:rPr>
          <w:rFonts w:eastAsia="Arial" w:cs="Arial"/>
          <w:spacing w:val="16"/>
          <w:sz w:val="19"/>
          <w:szCs w:val="19"/>
        </w:rPr>
        <w:t xml:space="preserve"> </w:t>
      </w:r>
      <w:r w:rsidRPr="0028776E">
        <w:rPr>
          <w:rFonts w:eastAsia="Arial" w:cs="Arial"/>
          <w:spacing w:val="2"/>
          <w:sz w:val="19"/>
          <w:szCs w:val="19"/>
        </w:rPr>
        <w:t>sa</w:t>
      </w:r>
      <w:r w:rsidRPr="0028776E">
        <w:rPr>
          <w:rFonts w:eastAsia="Arial" w:cs="Arial"/>
          <w:sz w:val="19"/>
          <w:szCs w:val="19"/>
        </w:rPr>
        <w:t>y</w:t>
      </w:r>
      <w:r w:rsidRPr="0028776E">
        <w:rPr>
          <w:rFonts w:eastAsia="Arial" w:cs="Arial"/>
          <w:spacing w:val="14"/>
          <w:sz w:val="19"/>
          <w:szCs w:val="19"/>
        </w:rPr>
        <w:t xml:space="preserve"> </w:t>
      </w:r>
      <w:r w:rsidRPr="0028776E">
        <w:rPr>
          <w:rFonts w:eastAsia="Arial" w:cs="Arial"/>
          <w:spacing w:val="2"/>
          <w:w w:val="103"/>
          <w:sz w:val="19"/>
          <w:szCs w:val="19"/>
        </w:rPr>
        <w:t>wha</w:t>
      </w:r>
      <w:r w:rsidRPr="0028776E">
        <w:rPr>
          <w:rFonts w:eastAsia="Arial" w:cs="Arial"/>
          <w:w w:val="103"/>
          <w:sz w:val="19"/>
          <w:szCs w:val="19"/>
        </w:rPr>
        <w:t>t</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position w:val="-1"/>
          <w:sz w:val="19"/>
          <w:szCs w:val="19"/>
        </w:rPr>
        <w:t>y</w:t>
      </w:r>
      <w:proofErr w:type="gramEnd"/>
      <w:r w:rsidRPr="0028776E">
        <w:rPr>
          <w:rFonts w:eastAsia="Arial" w:cs="Arial"/>
          <w:spacing w:val="16"/>
          <w:position w:val="-1"/>
          <w:sz w:val="19"/>
          <w:szCs w:val="19"/>
        </w:rPr>
        <w:t xml:space="preserve"> </w:t>
      </w:r>
      <w:r w:rsidRPr="0028776E">
        <w:rPr>
          <w:rFonts w:eastAsia="Arial" w:cs="Arial"/>
          <w:spacing w:val="2"/>
          <w:position w:val="-1"/>
          <w:sz w:val="19"/>
          <w:szCs w:val="19"/>
        </w:rPr>
        <w:t>hav</w:t>
      </w:r>
      <w:r w:rsidRPr="0028776E">
        <w:rPr>
          <w:rFonts w:eastAsia="Arial" w:cs="Arial"/>
          <w:position w:val="-1"/>
          <w:sz w:val="19"/>
          <w:szCs w:val="19"/>
        </w:rPr>
        <w:t>e</w:t>
      </w:r>
      <w:r w:rsidRPr="0028776E">
        <w:rPr>
          <w:rFonts w:eastAsia="Arial" w:cs="Arial"/>
          <w:spacing w:val="17"/>
          <w:position w:val="-1"/>
          <w:sz w:val="19"/>
          <w:szCs w:val="19"/>
        </w:rPr>
        <w:t xml:space="preserve"> </w:t>
      </w:r>
      <w:r w:rsidRPr="0028776E">
        <w:rPr>
          <w:rFonts w:eastAsia="Arial" w:cs="Arial"/>
          <w:spacing w:val="1"/>
          <w:position w:val="-1"/>
          <w:sz w:val="19"/>
          <w:szCs w:val="19"/>
        </w:rPr>
        <w:t>t</w:t>
      </w:r>
      <w:r w:rsidRPr="0028776E">
        <w:rPr>
          <w:rFonts w:eastAsia="Arial" w:cs="Arial"/>
          <w:position w:val="-1"/>
          <w:sz w:val="19"/>
          <w:szCs w:val="19"/>
        </w:rPr>
        <w:t>o</w:t>
      </w:r>
      <w:r w:rsidRPr="0028776E">
        <w:rPr>
          <w:rFonts w:eastAsia="Arial" w:cs="Arial"/>
          <w:spacing w:val="10"/>
          <w:position w:val="-1"/>
          <w:sz w:val="19"/>
          <w:szCs w:val="19"/>
        </w:rPr>
        <w:t xml:space="preserve"> </w:t>
      </w:r>
      <w:r w:rsidRPr="0028776E">
        <w:rPr>
          <w:rFonts w:eastAsia="Arial" w:cs="Arial"/>
          <w:spacing w:val="2"/>
          <w:w w:val="103"/>
          <w:position w:val="-1"/>
          <w:sz w:val="19"/>
          <w:szCs w:val="19"/>
        </w:rPr>
        <w:t>do</w:t>
      </w:r>
      <w:r w:rsidRPr="0028776E">
        <w:rPr>
          <w:rFonts w:eastAsia="Arial" w:cs="Arial"/>
          <w:spacing w:val="1"/>
          <w:w w:val="103"/>
          <w:position w:val="-1"/>
          <w:sz w:val="19"/>
          <w:szCs w:val="19"/>
        </w:rPr>
        <w:t>.</w:t>
      </w:r>
      <w:r w:rsidRPr="0028776E">
        <w:rPr>
          <w:rFonts w:eastAsia="Arial" w:cs="Arial"/>
          <w:w w:val="103"/>
          <w:position w:val="-1"/>
          <w:sz w:val="19"/>
          <w:szCs w:val="19"/>
        </w:rPr>
        <w:t>)</w:t>
      </w:r>
    </w:p>
    <w:p w:rsidR="00396F42" w:rsidRPr="0028776E" w:rsidRDefault="00396F42">
      <w:pPr>
        <w:spacing w:before="8" w:line="160" w:lineRule="exact"/>
        <w:rPr>
          <w:sz w:val="17"/>
          <w:szCs w:val="17"/>
        </w:rPr>
      </w:pPr>
    </w:p>
    <w:p w:rsidR="00396F42" w:rsidRPr="0028776E" w:rsidRDefault="00396F42">
      <w:pPr>
        <w:spacing w:line="200" w:lineRule="exact"/>
      </w:pPr>
    </w:p>
    <w:p w:rsidR="00396F42" w:rsidRPr="0028776E" w:rsidRDefault="004A0AD4">
      <w:pPr>
        <w:spacing w:before="37" w:line="220" w:lineRule="exact"/>
        <w:ind w:left="514"/>
        <w:rPr>
          <w:rFonts w:eastAsia="Arial" w:cs="Arial"/>
        </w:rPr>
      </w:pPr>
      <w:r w:rsidRPr="0028776E">
        <w:rPr>
          <w:rFonts w:eastAsia="Arial" w:cs="Arial"/>
          <w:position w:val="-1"/>
          <w:sz w:val="20"/>
        </w:rPr>
        <w:t>It</w:t>
      </w:r>
      <w:r w:rsidRPr="0028776E">
        <w:rPr>
          <w:rFonts w:eastAsia="Arial" w:cs="Arial"/>
          <w:spacing w:val="3"/>
          <w:position w:val="-1"/>
          <w:sz w:val="20"/>
        </w:rPr>
        <w:t xml:space="preserve"> </w:t>
      </w:r>
      <w:r w:rsidRPr="0028776E">
        <w:rPr>
          <w:rFonts w:eastAsia="Arial" w:cs="Arial"/>
          <w:position w:val="-1"/>
          <w:sz w:val="20"/>
        </w:rPr>
        <w:t>has</w:t>
      </w:r>
      <w:r w:rsidRPr="0028776E">
        <w:rPr>
          <w:rFonts w:eastAsia="Arial" w:cs="Arial"/>
          <w:spacing w:val="7"/>
          <w:position w:val="-1"/>
          <w:sz w:val="20"/>
        </w:rPr>
        <w:t xml:space="preserve"> </w:t>
      </w:r>
      <w:r w:rsidRPr="0028776E">
        <w:rPr>
          <w:rFonts w:eastAsia="Arial" w:cs="Arial"/>
          <w:position w:val="-1"/>
          <w:sz w:val="20"/>
        </w:rPr>
        <w:t>to</w:t>
      </w:r>
      <w:r w:rsidRPr="0028776E">
        <w:rPr>
          <w:rFonts w:eastAsia="Arial" w:cs="Arial"/>
          <w:spacing w:val="4"/>
          <w:position w:val="-1"/>
          <w:sz w:val="20"/>
        </w:rPr>
        <w:t xml:space="preserve"> </w:t>
      </w:r>
      <w:r w:rsidRPr="0028776E">
        <w:rPr>
          <w:rFonts w:eastAsia="Arial" w:cs="Arial"/>
          <w:position w:val="-1"/>
          <w:sz w:val="20"/>
        </w:rPr>
        <w:t>look</w:t>
      </w:r>
      <w:r w:rsidRPr="0028776E">
        <w:rPr>
          <w:rFonts w:eastAsia="Arial" w:cs="Arial"/>
          <w:spacing w:val="8"/>
          <w:position w:val="-1"/>
          <w:sz w:val="20"/>
        </w:rPr>
        <w:t xml:space="preserve"> </w:t>
      </w:r>
      <w:r w:rsidRPr="0028776E">
        <w:rPr>
          <w:rFonts w:eastAsia="Arial" w:cs="Arial"/>
          <w:w w:val="102"/>
          <w:position w:val="-1"/>
          <w:sz w:val="20"/>
        </w:rPr>
        <w:t>professional!</w:t>
      </w:r>
    </w:p>
    <w:p w:rsidR="00396F42" w:rsidRPr="0028776E" w:rsidRDefault="00396F42">
      <w:pPr>
        <w:spacing w:before="1" w:line="100" w:lineRule="exact"/>
        <w:rPr>
          <w:sz w:val="10"/>
          <w:szCs w:val="10"/>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8</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packag</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g</w:t>
      </w:r>
      <w:r w:rsidRPr="0028776E">
        <w:rPr>
          <w:rFonts w:eastAsia="Arial" w:cs="Arial"/>
          <w:spacing w:val="31"/>
          <w:sz w:val="19"/>
          <w:szCs w:val="19"/>
        </w:rPr>
        <w:t xml:space="preserve"> </w:t>
      </w:r>
      <w:r w:rsidRPr="0028776E">
        <w:rPr>
          <w:rFonts w:eastAsia="Arial" w:cs="Arial"/>
          <w:spacing w:val="2"/>
          <w:sz w:val="19"/>
          <w:szCs w:val="19"/>
        </w:rPr>
        <w:t>gu</w:t>
      </w:r>
      <w:r w:rsidRPr="0028776E">
        <w:rPr>
          <w:rFonts w:eastAsia="Arial" w:cs="Arial"/>
          <w:spacing w:val="1"/>
          <w:sz w:val="19"/>
          <w:szCs w:val="19"/>
        </w:rPr>
        <w:t>i</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nes</w:t>
      </w:r>
      <w:r w:rsidRPr="0028776E">
        <w:rPr>
          <w:rFonts w:eastAsia="Arial" w:cs="Arial"/>
          <w:sz w:val="19"/>
          <w:szCs w:val="19"/>
        </w:rPr>
        <w:t>?</w:t>
      </w:r>
      <w:r w:rsidRPr="0028776E">
        <w:rPr>
          <w:rFonts w:eastAsia="Arial" w:cs="Arial"/>
          <w:spacing w:val="34"/>
          <w:sz w:val="19"/>
          <w:szCs w:val="19"/>
        </w:rPr>
        <w:t xml:space="preserve"> </w:t>
      </w:r>
      <w:r w:rsidRPr="0028776E">
        <w:rPr>
          <w:rFonts w:eastAsia="Arial" w:cs="Arial"/>
          <w:spacing w:val="1"/>
          <w:sz w:val="19"/>
          <w:szCs w:val="19"/>
        </w:rPr>
        <w:t>(</w:t>
      </w:r>
      <w:r w:rsidRPr="0028776E">
        <w:rPr>
          <w:rFonts w:eastAsia="Arial" w:cs="Arial"/>
          <w:spacing w:val="2"/>
          <w:sz w:val="19"/>
          <w:szCs w:val="19"/>
        </w:rPr>
        <w:t>D</w:t>
      </w:r>
      <w:r w:rsidRPr="0028776E">
        <w:rPr>
          <w:rFonts w:eastAsia="Arial" w:cs="Arial"/>
          <w:spacing w:val="1"/>
          <w:sz w:val="19"/>
          <w:szCs w:val="19"/>
        </w:rPr>
        <w:t>i</w:t>
      </w:r>
      <w:r w:rsidRPr="0028776E">
        <w:rPr>
          <w:rFonts w:eastAsia="Arial" w:cs="Arial"/>
          <w:spacing w:val="3"/>
          <w:sz w:val="19"/>
          <w:szCs w:val="19"/>
        </w:rPr>
        <w:t>s</w:t>
      </w:r>
      <w:r w:rsidRPr="0028776E">
        <w:rPr>
          <w:rFonts w:eastAsia="Arial" w:cs="Arial"/>
          <w:spacing w:val="1"/>
          <w:sz w:val="19"/>
          <w:szCs w:val="19"/>
        </w:rPr>
        <w:t>tri</w:t>
      </w:r>
      <w:r w:rsidRPr="0028776E">
        <w:rPr>
          <w:rFonts w:eastAsia="Arial" w:cs="Arial"/>
          <w:spacing w:val="2"/>
          <w:sz w:val="19"/>
          <w:szCs w:val="19"/>
        </w:rPr>
        <w:t>bu</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w:t>
      </w:r>
      <w:r w:rsidRPr="0028776E">
        <w:rPr>
          <w:rFonts w:eastAsia="Arial" w:cs="Arial"/>
          <w:spacing w:val="36"/>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20"/>
          <w:sz w:val="19"/>
          <w:szCs w:val="19"/>
        </w:rPr>
        <w:t xml:space="preserve"> </w:t>
      </w:r>
      <w:r w:rsidRPr="0028776E">
        <w:rPr>
          <w:rFonts w:eastAsia="Arial" w:cs="Arial"/>
          <w:spacing w:val="1"/>
          <w:sz w:val="19"/>
          <w:szCs w:val="19"/>
        </w:rPr>
        <w:t>i</w:t>
      </w:r>
      <w:r w:rsidRPr="0028776E">
        <w:rPr>
          <w:rFonts w:eastAsia="Arial" w:cs="Arial"/>
          <w:spacing w:val="3"/>
          <w:sz w:val="19"/>
          <w:szCs w:val="19"/>
        </w:rPr>
        <w:t>m</w:t>
      </w:r>
      <w:r w:rsidRPr="0028776E">
        <w:rPr>
          <w:rFonts w:eastAsia="Arial" w:cs="Arial"/>
          <w:spacing w:val="2"/>
          <w:sz w:val="19"/>
          <w:szCs w:val="19"/>
        </w:rPr>
        <w:t>age</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2"/>
          <w:sz w:val="19"/>
          <w:szCs w:val="19"/>
        </w:rPr>
        <w:t>v</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i</w:t>
      </w:r>
      <w:r w:rsidRPr="0028776E">
        <w:rPr>
          <w:rFonts w:eastAsia="Arial" w:cs="Arial"/>
          <w:spacing w:val="2"/>
          <w:sz w:val="19"/>
          <w:szCs w:val="19"/>
        </w:rPr>
        <w:t>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5"/>
          <w:sz w:val="19"/>
          <w:szCs w:val="19"/>
        </w:rPr>
        <w:t xml:space="preserve"> </w:t>
      </w:r>
      <w:r w:rsidRPr="0028776E">
        <w:rPr>
          <w:rFonts w:eastAsia="Arial" w:cs="Arial"/>
          <w:spacing w:val="2"/>
          <w:w w:val="103"/>
          <w:sz w:val="19"/>
          <w:szCs w:val="19"/>
        </w:rPr>
        <w:t>env</w:t>
      </w:r>
      <w:r w:rsidRPr="0028776E">
        <w:rPr>
          <w:rFonts w:eastAsia="Arial" w:cs="Arial"/>
          <w:spacing w:val="1"/>
          <w:w w:val="103"/>
          <w:sz w:val="19"/>
          <w:szCs w:val="19"/>
        </w:rPr>
        <w:t>ir</w:t>
      </w:r>
      <w:r w:rsidRPr="0028776E">
        <w:rPr>
          <w:rFonts w:eastAsia="Arial" w:cs="Arial"/>
          <w:spacing w:val="2"/>
          <w:w w:val="103"/>
          <w:sz w:val="19"/>
          <w:szCs w:val="19"/>
        </w:rPr>
        <w:t>on</w:t>
      </w:r>
      <w:r w:rsidRPr="0028776E">
        <w:rPr>
          <w:rFonts w:eastAsia="Arial" w:cs="Arial"/>
          <w:spacing w:val="3"/>
          <w:w w:val="103"/>
          <w:sz w:val="19"/>
          <w:szCs w:val="19"/>
        </w:rPr>
        <w:t>m</w:t>
      </w:r>
      <w:r w:rsidRPr="0028776E">
        <w:rPr>
          <w:rFonts w:eastAsia="Arial" w:cs="Arial"/>
          <w:spacing w:val="2"/>
          <w:w w:val="103"/>
          <w:sz w:val="19"/>
          <w:szCs w:val="19"/>
        </w:rPr>
        <w:t>en</w:t>
      </w:r>
      <w:r w:rsidRPr="0028776E">
        <w:rPr>
          <w:rFonts w:eastAsia="Arial" w:cs="Arial"/>
          <w:spacing w:val="1"/>
          <w:w w:val="103"/>
          <w:sz w:val="19"/>
          <w:szCs w:val="19"/>
        </w:rPr>
        <w:t>t</w:t>
      </w:r>
      <w:r w:rsidRPr="0028776E">
        <w:rPr>
          <w:rFonts w:eastAsia="Arial" w:cs="Arial"/>
          <w:spacing w:val="2"/>
          <w:w w:val="103"/>
          <w:sz w:val="19"/>
          <w:szCs w:val="19"/>
        </w:rPr>
        <w:t>a</w:t>
      </w:r>
      <w:r w:rsidRPr="0028776E">
        <w:rPr>
          <w:rFonts w:eastAsia="Arial" w:cs="Arial"/>
          <w:w w:val="103"/>
          <w:sz w:val="19"/>
          <w:szCs w:val="19"/>
        </w:rPr>
        <w:t>l</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1"/>
          <w:position w:val="-1"/>
          <w:sz w:val="19"/>
          <w:szCs w:val="19"/>
        </w:rPr>
        <w:t>i</w:t>
      </w:r>
      <w:r w:rsidRPr="0028776E">
        <w:rPr>
          <w:rFonts w:eastAsia="Arial" w:cs="Arial"/>
          <w:spacing w:val="2"/>
          <w:position w:val="-1"/>
          <w:sz w:val="19"/>
          <w:szCs w:val="19"/>
        </w:rPr>
        <w:t>ssues</w:t>
      </w:r>
      <w:proofErr w:type="gramEnd"/>
      <w:r w:rsidRPr="0028776E">
        <w:rPr>
          <w:rFonts w:eastAsia="Arial" w:cs="Arial"/>
          <w:position w:val="-1"/>
          <w:sz w:val="19"/>
          <w:szCs w:val="19"/>
        </w:rPr>
        <w:t>,</w:t>
      </w:r>
      <w:r w:rsidRPr="0028776E">
        <w:rPr>
          <w:rFonts w:eastAsia="Arial" w:cs="Arial"/>
          <w:spacing w:val="22"/>
          <w:position w:val="-1"/>
          <w:sz w:val="19"/>
          <w:szCs w:val="19"/>
        </w:rPr>
        <w:t xml:space="preserve"> </w:t>
      </w:r>
      <w:r w:rsidRPr="0028776E">
        <w:rPr>
          <w:rFonts w:eastAsia="Arial" w:cs="Arial"/>
          <w:spacing w:val="2"/>
          <w:position w:val="-1"/>
          <w:sz w:val="19"/>
          <w:szCs w:val="19"/>
        </w:rPr>
        <w:t>secu</w:t>
      </w:r>
      <w:r w:rsidRPr="0028776E">
        <w:rPr>
          <w:rFonts w:eastAsia="Arial" w:cs="Arial"/>
          <w:spacing w:val="1"/>
          <w:position w:val="-1"/>
          <w:sz w:val="19"/>
          <w:szCs w:val="19"/>
        </w:rPr>
        <w:t>rit</w:t>
      </w:r>
      <w:r w:rsidRPr="0028776E">
        <w:rPr>
          <w:rFonts w:eastAsia="Arial" w:cs="Arial"/>
          <w:spacing w:val="2"/>
          <w:position w:val="-1"/>
          <w:sz w:val="19"/>
          <w:szCs w:val="19"/>
        </w:rPr>
        <w:t>y</w:t>
      </w:r>
      <w:r w:rsidRPr="0028776E">
        <w:rPr>
          <w:rFonts w:eastAsia="Arial" w:cs="Arial"/>
          <w:position w:val="-1"/>
          <w:sz w:val="19"/>
          <w:szCs w:val="19"/>
        </w:rPr>
        <w:t>,</w:t>
      </w:r>
      <w:r w:rsidRPr="0028776E">
        <w:rPr>
          <w:rFonts w:eastAsia="Arial" w:cs="Arial"/>
          <w:spacing w:val="25"/>
          <w:position w:val="-1"/>
          <w:sz w:val="19"/>
          <w:szCs w:val="19"/>
        </w:rPr>
        <w:t xml:space="preserve"> </w:t>
      </w:r>
      <w:r w:rsidRPr="0028776E">
        <w:rPr>
          <w:rFonts w:eastAsia="Arial" w:cs="Arial"/>
          <w:spacing w:val="1"/>
          <w:w w:val="103"/>
          <w:position w:val="-1"/>
          <w:sz w:val="19"/>
          <w:szCs w:val="19"/>
        </w:rPr>
        <w:t>tr</w:t>
      </w:r>
      <w:r w:rsidRPr="0028776E">
        <w:rPr>
          <w:rFonts w:eastAsia="Arial" w:cs="Arial"/>
          <w:spacing w:val="2"/>
          <w:w w:val="103"/>
          <w:position w:val="-1"/>
          <w:sz w:val="19"/>
          <w:szCs w:val="19"/>
        </w:rPr>
        <w:t>anspo</w:t>
      </w:r>
      <w:r w:rsidRPr="0028776E">
        <w:rPr>
          <w:rFonts w:eastAsia="Arial" w:cs="Arial"/>
          <w:spacing w:val="1"/>
          <w:w w:val="103"/>
          <w:position w:val="-1"/>
          <w:sz w:val="19"/>
          <w:szCs w:val="19"/>
        </w:rPr>
        <w:t>rt</w:t>
      </w:r>
      <w:r w:rsidRPr="0028776E">
        <w:rPr>
          <w:rFonts w:eastAsia="Arial" w:cs="Arial"/>
          <w:w w:val="103"/>
          <w:position w:val="-1"/>
          <w:sz w:val="19"/>
          <w:szCs w:val="19"/>
        </w:rPr>
        <w:t>)</w:t>
      </w:r>
    </w:p>
    <w:p w:rsidR="00396F42" w:rsidRPr="0028776E" w:rsidRDefault="00396F42">
      <w:pPr>
        <w:spacing w:line="200" w:lineRule="exact"/>
      </w:pPr>
    </w:p>
    <w:p w:rsidR="00396F42" w:rsidRPr="0028776E" w:rsidRDefault="00396F42">
      <w:pPr>
        <w:spacing w:before="1" w:line="200" w:lineRule="exact"/>
      </w:pPr>
    </w:p>
    <w:p w:rsidR="00396F42" w:rsidRPr="0028776E" w:rsidRDefault="004A0AD4">
      <w:pPr>
        <w:spacing w:before="37" w:line="244" w:lineRule="auto"/>
        <w:ind w:left="533" w:right="269"/>
        <w:jc w:val="both"/>
        <w:rPr>
          <w:rFonts w:eastAsia="Arial" w:cs="Arial"/>
        </w:rPr>
        <w:sectPr w:rsidR="00396F42" w:rsidRPr="0028776E">
          <w:pgSz w:w="11900" w:h="16840"/>
          <w:pgMar w:top="1400" w:right="1660" w:bottom="280" w:left="1660" w:header="0" w:footer="666" w:gutter="0"/>
          <w:cols w:space="708"/>
        </w:sectPr>
      </w:pPr>
      <w:r w:rsidRPr="0028776E">
        <w:rPr>
          <w:rFonts w:eastAsia="Arial" w:cs="Arial"/>
          <w:sz w:val="20"/>
        </w:rPr>
        <w:t>It's</w:t>
      </w:r>
      <w:r w:rsidRPr="0028776E">
        <w:rPr>
          <w:rFonts w:eastAsia="Arial" w:cs="Arial"/>
          <w:spacing w:val="3"/>
          <w:sz w:val="20"/>
        </w:rPr>
        <w:t xml:space="preserve"> </w:t>
      </w:r>
      <w:r w:rsidRPr="0028776E">
        <w:rPr>
          <w:rFonts w:eastAsia="Arial" w:cs="Arial"/>
          <w:sz w:val="20"/>
        </w:rPr>
        <w:t>a website</w:t>
      </w:r>
      <w:r w:rsidRPr="0028776E">
        <w:rPr>
          <w:rFonts w:eastAsia="Arial" w:cs="Arial"/>
          <w:spacing w:val="12"/>
          <w:sz w:val="20"/>
        </w:rPr>
        <w:t xml:space="preserve"> </w:t>
      </w:r>
      <w:r w:rsidRPr="0028776E">
        <w:rPr>
          <w:rFonts w:eastAsia="Arial" w:cs="Arial"/>
          <w:sz w:val="20"/>
        </w:rPr>
        <w:t>so</w:t>
      </w:r>
      <w:r w:rsidRPr="0028776E">
        <w:rPr>
          <w:rFonts w:eastAsia="Arial" w:cs="Arial"/>
          <w:spacing w:val="2"/>
          <w:sz w:val="20"/>
        </w:rPr>
        <w:t xml:space="preserve"> </w:t>
      </w:r>
      <w:r w:rsidRPr="0028776E">
        <w:rPr>
          <w:rFonts w:eastAsia="Arial" w:cs="Arial"/>
          <w:sz w:val="20"/>
        </w:rPr>
        <w:t>it will</w:t>
      </w:r>
      <w:r w:rsidRPr="0028776E">
        <w:rPr>
          <w:rFonts w:eastAsia="Arial" w:cs="Arial"/>
          <w:spacing w:val="4"/>
          <w:sz w:val="20"/>
        </w:rPr>
        <w:t xml:space="preserve"> </w:t>
      </w:r>
      <w:r w:rsidRPr="0028776E">
        <w:rPr>
          <w:rFonts w:eastAsia="Arial" w:cs="Arial"/>
          <w:sz w:val="20"/>
        </w:rPr>
        <w:t>be</w:t>
      </w:r>
      <w:r w:rsidRPr="0028776E">
        <w:rPr>
          <w:rFonts w:eastAsia="Arial" w:cs="Arial"/>
          <w:spacing w:val="2"/>
          <w:sz w:val="20"/>
        </w:rPr>
        <w:t xml:space="preserve"> </w:t>
      </w:r>
      <w:r w:rsidRPr="0028776E">
        <w:rPr>
          <w:rFonts w:eastAsia="Arial" w:cs="Arial"/>
          <w:sz w:val="20"/>
        </w:rPr>
        <w:t>visible</w:t>
      </w:r>
      <w:r w:rsidRPr="0028776E">
        <w:rPr>
          <w:rFonts w:eastAsia="Arial" w:cs="Arial"/>
          <w:spacing w:val="9"/>
          <w:sz w:val="20"/>
        </w:rPr>
        <w:t xml:space="preserve"> </w:t>
      </w:r>
      <w:r w:rsidRPr="0028776E">
        <w:rPr>
          <w:rFonts w:eastAsia="Arial" w:cs="Arial"/>
          <w:sz w:val="20"/>
        </w:rPr>
        <w:t>on</w:t>
      </w:r>
      <w:r w:rsidRPr="0028776E">
        <w:rPr>
          <w:rFonts w:eastAsia="Arial" w:cs="Arial"/>
          <w:spacing w:val="2"/>
          <w:sz w:val="20"/>
        </w:rPr>
        <w:t xml:space="preserve"> </w:t>
      </w:r>
      <w:r w:rsidRPr="0028776E">
        <w:rPr>
          <w:rFonts w:eastAsia="Arial" w:cs="Arial"/>
          <w:sz w:val="20"/>
        </w:rPr>
        <w:t>the</w:t>
      </w:r>
      <w:r w:rsidRPr="0028776E">
        <w:rPr>
          <w:rFonts w:eastAsia="Arial" w:cs="Arial"/>
          <w:spacing w:val="4"/>
          <w:sz w:val="20"/>
        </w:rPr>
        <w:t xml:space="preserve"> </w:t>
      </w:r>
      <w:r w:rsidRPr="0028776E">
        <w:rPr>
          <w:rFonts w:eastAsia="Arial" w:cs="Arial"/>
          <w:sz w:val="20"/>
        </w:rPr>
        <w:t>internet.</w:t>
      </w:r>
      <w:r w:rsidRPr="0028776E">
        <w:rPr>
          <w:rFonts w:eastAsia="Arial" w:cs="Arial"/>
          <w:spacing w:val="12"/>
          <w:sz w:val="20"/>
        </w:rPr>
        <w:t xml:space="preserve"> </w:t>
      </w:r>
      <w:r w:rsidRPr="0028776E">
        <w:rPr>
          <w:rFonts w:eastAsia="Arial" w:cs="Arial"/>
          <w:sz w:val="20"/>
        </w:rPr>
        <w:t>The</w:t>
      </w:r>
      <w:r w:rsidRPr="0028776E">
        <w:rPr>
          <w:rFonts w:eastAsia="Arial" w:cs="Arial"/>
          <w:spacing w:val="5"/>
          <w:sz w:val="20"/>
        </w:rPr>
        <w:t xml:space="preserve"> </w:t>
      </w:r>
      <w:r w:rsidRPr="0028776E">
        <w:rPr>
          <w:rFonts w:eastAsia="Arial" w:cs="Arial"/>
          <w:sz w:val="20"/>
        </w:rPr>
        <w:t>brand</w:t>
      </w:r>
      <w:r w:rsidRPr="0028776E">
        <w:rPr>
          <w:rFonts w:eastAsia="Arial" w:cs="Arial"/>
          <w:spacing w:val="8"/>
          <w:sz w:val="20"/>
        </w:rPr>
        <w:t xml:space="preserve"> </w:t>
      </w:r>
      <w:r w:rsidRPr="0028776E">
        <w:rPr>
          <w:rFonts w:eastAsia="Arial" w:cs="Arial"/>
          <w:sz w:val="20"/>
        </w:rPr>
        <w:t>will</w:t>
      </w:r>
      <w:r w:rsidRPr="0028776E">
        <w:rPr>
          <w:rFonts w:eastAsia="Arial" w:cs="Arial"/>
          <w:spacing w:val="4"/>
          <w:sz w:val="20"/>
        </w:rPr>
        <w:t xml:space="preserve"> </w:t>
      </w:r>
      <w:r w:rsidRPr="0028776E">
        <w:rPr>
          <w:rFonts w:eastAsia="Arial" w:cs="Arial"/>
          <w:sz w:val="20"/>
        </w:rPr>
        <w:t>spread</w:t>
      </w:r>
      <w:r w:rsidRPr="0028776E">
        <w:rPr>
          <w:rFonts w:eastAsia="Arial" w:cs="Arial"/>
          <w:spacing w:val="10"/>
          <w:sz w:val="20"/>
        </w:rPr>
        <w:t xml:space="preserve"> </w:t>
      </w:r>
      <w:r w:rsidRPr="0028776E">
        <w:rPr>
          <w:rFonts w:eastAsia="Arial" w:cs="Arial"/>
          <w:sz w:val="20"/>
        </w:rPr>
        <w:t>by</w:t>
      </w:r>
      <w:r w:rsidRPr="0028776E">
        <w:rPr>
          <w:rFonts w:eastAsia="Arial" w:cs="Arial"/>
          <w:spacing w:val="2"/>
          <w:sz w:val="20"/>
        </w:rPr>
        <w:t xml:space="preserve"> </w:t>
      </w:r>
      <w:r w:rsidRPr="0028776E">
        <w:rPr>
          <w:rFonts w:eastAsia="Arial" w:cs="Arial"/>
          <w:sz w:val="20"/>
        </w:rPr>
        <w:t>social</w:t>
      </w:r>
      <w:r w:rsidRPr="0028776E">
        <w:rPr>
          <w:rFonts w:eastAsia="Arial" w:cs="Arial"/>
          <w:spacing w:val="8"/>
          <w:sz w:val="20"/>
        </w:rPr>
        <w:t xml:space="preserve"> </w:t>
      </w:r>
      <w:r w:rsidRPr="0028776E">
        <w:rPr>
          <w:rFonts w:eastAsia="Arial" w:cs="Arial"/>
          <w:w w:val="102"/>
          <w:sz w:val="20"/>
        </w:rPr>
        <w:t xml:space="preserve">media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sz w:val="20"/>
        </w:rPr>
        <w:t>google</w:t>
      </w:r>
      <w:r w:rsidRPr="0028776E">
        <w:rPr>
          <w:rFonts w:eastAsia="Arial" w:cs="Arial"/>
          <w:spacing w:val="13"/>
          <w:sz w:val="20"/>
        </w:rPr>
        <w:t xml:space="preserve"> </w:t>
      </w:r>
      <w:proofErr w:type="spellStart"/>
      <w:r w:rsidRPr="0028776E">
        <w:rPr>
          <w:rFonts w:eastAsia="Arial" w:cs="Arial"/>
          <w:sz w:val="20"/>
        </w:rPr>
        <w:t>adwords</w:t>
      </w:r>
      <w:proofErr w:type="spellEnd"/>
      <w:r w:rsidRPr="0028776E">
        <w:rPr>
          <w:rFonts w:eastAsia="Arial" w:cs="Arial"/>
          <w:sz w:val="20"/>
        </w:rPr>
        <w:t>.</w:t>
      </w:r>
      <w:r w:rsidRPr="0028776E">
        <w:rPr>
          <w:rFonts w:eastAsia="Arial" w:cs="Arial"/>
          <w:spacing w:val="17"/>
          <w:sz w:val="20"/>
        </w:rPr>
        <w:t xml:space="preserve"> </w:t>
      </w:r>
      <w:r w:rsidRPr="0028776E">
        <w:rPr>
          <w:rFonts w:eastAsia="Arial" w:cs="Arial"/>
          <w:sz w:val="20"/>
        </w:rPr>
        <w:t>Security</w:t>
      </w:r>
      <w:r w:rsidRPr="0028776E">
        <w:rPr>
          <w:rFonts w:eastAsia="Arial" w:cs="Arial"/>
          <w:spacing w:val="15"/>
          <w:sz w:val="20"/>
        </w:rPr>
        <w:t xml:space="preserve"> </w:t>
      </w:r>
      <w:r w:rsidRPr="0028776E">
        <w:rPr>
          <w:rFonts w:eastAsia="Arial" w:cs="Arial"/>
          <w:sz w:val="20"/>
        </w:rPr>
        <w:t>is</w:t>
      </w:r>
      <w:r w:rsidRPr="0028776E">
        <w:rPr>
          <w:rFonts w:eastAsia="Arial" w:cs="Arial"/>
          <w:spacing w:val="4"/>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must.</w:t>
      </w:r>
      <w:r w:rsidRPr="0028776E">
        <w:rPr>
          <w:rFonts w:eastAsia="Arial" w:cs="Arial"/>
          <w:spacing w:val="11"/>
          <w:sz w:val="20"/>
        </w:rPr>
        <w:t xml:space="preserve"> </w:t>
      </w:r>
      <w:r w:rsidRPr="0028776E">
        <w:rPr>
          <w:rFonts w:eastAsia="Arial" w:cs="Arial"/>
          <w:sz w:val="20"/>
        </w:rPr>
        <w:t>Transport</w:t>
      </w:r>
      <w:r w:rsidRPr="0028776E">
        <w:rPr>
          <w:rFonts w:eastAsia="Arial" w:cs="Arial"/>
          <w:spacing w:val="18"/>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no</w:t>
      </w:r>
      <w:r w:rsidRPr="0028776E">
        <w:rPr>
          <w:rFonts w:eastAsia="Arial" w:cs="Arial"/>
          <w:spacing w:val="5"/>
          <w:sz w:val="20"/>
        </w:rPr>
        <w:t xml:space="preserve"> </w:t>
      </w:r>
      <w:r w:rsidRPr="0028776E">
        <w:rPr>
          <w:rFonts w:eastAsia="Arial" w:cs="Arial"/>
          <w:sz w:val="20"/>
        </w:rPr>
        <w:t>issue</w:t>
      </w:r>
      <w:r w:rsidRPr="0028776E">
        <w:rPr>
          <w:rFonts w:eastAsia="Arial" w:cs="Arial"/>
          <w:spacing w:val="10"/>
          <w:sz w:val="20"/>
        </w:rPr>
        <w:t xml:space="preserve"> </w:t>
      </w:r>
      <w:r w:rsidRPr="0028776E">
        <w:rPr>
          <w:rFonts w:eastAsia="Arial" w:cs="Arial"/>
          <w:sz w:val="20"/>
        </w:rPr>
        <w:t>because</w:t>
      </w:r>
      <w:r w:rsidRPr="0028776E">
        <w:rPr>
          <w:rFonts w:eastAsia="Arial" w:cs="Arial"/>
          <w:spacing w:val="16"/>
          <w:sz w:val="20"/>
        </w:rPr>
        <w:t xml:space="preserve"> </w:t>
      </w:r>
      <w:proofErr w:type="spellStart"/>
      <w:proofErr w:type="gramStart"/>
      <w:r w:rsidRPr="0028776E">
        <w:rPr>
          <w:rFonts w:eastAsia="Arial" w:cs="Arial"/>
          <w:w w:val="102"/>
          <w:sz w:val="20"/>
        </w:rPr>
        <w:t>its</w:t>
      </w:r>
      <w:proofErr w:type="spellEnd"/>
      <w:proofErr w:type="gramEnd"/>
      <w:r w:rsidRPr="0028776E">
        <w:rPr>
          <w:rFonts w:eastAsia="Arial" w:cs="Arial"/>
          <w:w w:val="102"/>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w w:val="102"/>
          <w:sz w:val="20"/>
        </w:rPr>
        <w:t>website.</w:t>
      </w:r>
    </w:p>
    <w:p w:rsidR="00396F42" w:rsidRPr="0028776E" w:rsidRDefault="004A0AD4">
      <w:pPr>
        <w:tabs>
          <w:tab w:val="left" w:pos="520"/>
        </w:tabs>
        <w:spacing w:before="11" w:line="280" w:lineRule="atLeast"/>
        <w:ind w:left="537" w:right="587" w:hanging="397"/>
        <w:rPr>
          <w:rFonts w:eastAsia="Arial" w:cs="Arial"/>
          <w:sz w:val="19"/>
          <w:szCs w:val="19"/>
        </w:rPr>
      </w:pPr>
      <w:r w:rsidRPr="0028776E">
        <w:rPr>
          <w:rFonts w:eastAsia="Arial" w:cs="Arial"/>
          <w:spacing w:val="2"/>
          <w:sz w:val="19"/>
          <w:szCs w:val="19"/>
        </w:rPr>
        <w:lastRenderedPageBreak/>
        <w:t>9</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shou</w:t>
      </w:r>
      <w:r w:rsidRPr="0028776E">
        <w:rPr>
          <w:rFonts w:eastAsia="Arial" w:cs="Arial"/>
          <w:spacing w:val="1"/>
          <w:sz w:val="19"/>
          <w:szCs w:val="19"/>
        </w:rPr>
        <w:t>l</w:t>
      </w:r>
      <w:r w:rsidRPr="0028776E">
        <w:rPr>
          <w:rFonts w:eastAsia="Arial" w:cs="Arial"/>
          <w:sz w:val="19"/>
          <w:szCs w:val="19"/>
        </w:rPr>
        <w:t>d</w:t>
      </w:r>
      <w:r w:rsidRPr="0028776E">
        <w:rPr>
          <w:rFonts w:eastAsia="Arial" w:cs="Arial"/>
          <w:spacing w:val="2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1"/>
          <w:sz w:val="19"/>
          <w:szCs w:val="19"/>
        </w:rPr>
        <w:t>l</w:t>
      </w:r>
      <w:r w:rsidRPr="0028776E">
        <w:rPr>
          <w:rFonts w:eastAsia="Arial" w:cs="Arial"/>
          <w:spacing w:val="2"/>
          <w:sz w:val="19"/>
          <w:szCs w:val="19"/>
        </w:rPr>
        <w:t>abe</w:t>
      </w:r>
      <w:r w:rsidRPr="0028776E">
        <w:rPr>
          <w:rFonts w:eastAsia="Arial" w:cs="Arial"/>
          <w:spacing w:val="1"/>
          <w:sz w:val="19"/>
          <w:szCs w:val="19"/>
        </w:rPr>
        <w:t>ll</w:t>
      </w:r>
      <w:r w:rsidRPr="0028776E">
        <w:rPr>
          <w:rFonts w:eastAsia="Arial" w:cs="Arial"/>
          <w:spacing w:val="2"/>
          <w:sz w:val="19"/>
          <w:szCs w:val="19"/>
        </w:rPr>
        <w:t>ed</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1"/>
          <w:sz w:val="19"/>
          <w:szCs w:val="19"/>
        </w:rPr>
        <w:t>(</w:t>
      </w:r>
      <w:r w:rsidRPr="0028776E">
        <w:rPr>
          <w:rFonts w:eastAsia="Arial" w:cs="Arial"/>
          <w:spacing w:val="2"/>
          <w:sz w:val="19"/>
          <w:szCs w:val="19"/>
        </w:rPr>
        <w:t>Usab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1"/>
          <w:sz w:val="19"/>
          <w:szCs w:val="19"/>
        </w:rPr>
        <w:t>f</w:t>
      </w:r>
      <w:r w:rsidRPr="0028776E">
        <w:rPr>
          <w:rFonts w:eastAsia="Arial" w:cs="Arial"/>
          <w:spacing w:val="2"/>
          <w:sz w:val="19"/>
          <w:szCs w:val="19"/>
        </w:rPr>
        <w:t>unc</w:t>
      </w:r>
      <w:r w:rsidRPr="0028776E">
        <w:rPr>
          <w:rFonts w:eastAsia="Arial" w:cs="Arial"/>
          <w:spacing w:val="1"/>
          <w:sz w:val="19"/>
          <w:szCs w:val="19"/>
        </w:rPr>
        <w:t>ti</w:t>
      </w:r>
      <w:r w:rsidRPr="0028776E">
        <w:rPr>
          <w:rFonts w:eastAsia="Arial" w:cs="Arial"/>
          <w:spacing w:val="2"/>
          <w:sz w:val="19"/>
          <w:szCs w:val="19"/>
        </w:rPr>
        <w:t>ons</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t</w:t>
      </w:r>
      <w:r w:rsidRPr="0028776E">
        <w:rPr>
          <w:rFonts w:eastAsia="Arial" w:cs="Arial"/>
          <w:spacing w:val="2"/>
          <w:sz w:val="19"/>
          <w:szCs w:val="19"/>
        </w:rPr>
        <w:t>e</w:t>
      </w:r>
      <w:r w:rsidRPr="0028776E">
        <w:rPr>
          <w:rFonts w:eastAsia="Arial" w:cs="Arial"/>
          <w:spacing w:val="1"/>
          <w:sz w:val="19"/>
          <w:szCs w:val="19"/>
        </w:rPr>
        <w:t>r</w:t>
      </w:r>
      <w:r w:rsidRPr="0028776E">
        <w:rPr>
          <w:rFonts w:eastAsia="Arial" w:cs="Arial"/>
          <w:spacing w:val="2"/>
          <w:sz w:val="19"/>
          <w:szCs w:val="19"/>
        </w:rPr>
        <w:t>na</w:t>
      </w:r>
      <w:r w:rsidRPr="0028776E">
        <w:rPr>
          <w:rFonts w:eastAsia="Arial" w:cs="Arial"/>
          <w:sz w:val="19"/>
          <w:szCs w:val="19"/>
        </w:rPr>
        <w:t>l</w:t>
      </w:r>
      <w:r w:rsidRPr="0028776E">
        <w:rPr>
          <w:rFonts w:eastAsia="Arial" w:cs="Arial"/>
          <w:spacing w:val="23"/>
          <w:sz w:val="19"/>
          <w:szCs w:val="19"/>
        </w:rPr>
        <w:t xml:space="preserve"> </w:t>
      </w:r>
      <w:r w:rsidRPr="0028776E">
        <w:rPr>
          <w:rFonts w:eastAsia="Arial" w:cs="Arial"/>
          <w:spacing w:val="2"/>
          <w:sz w:val="19"/>
          <w:szCs w:val="19"/>
        </w:rPr>
        <w:t>cons</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t</w:t>
      </w:r>
      <w:r w:rsidRPr="0028776E">
        <w:rPr>
          <w:rFonts w:eastAsia="Arial" w:cs="Arial"/>
          <w:spacing w:val="2"/>
          <w:sz w:val="19"/>
          <w:szCs w:val="19"/>
        </w:rPr>
        <w:t>ency</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1"/>
          <w:w w:val="103"/>
          <w:sz w:val="19"/>
          <w:szCs w:val="19"/>
        </w:rPr>
        <w:t>l</w:t>
      </w:r>
      <w:r w:rsidRPr="0028776E">
        <w:rPr>
          <w:rFonts w:eastAsia="Arial" w:cs="Arial"/>
          <w:spacing w:val="2"/>
          <w:w w:val="103"/>
          <w:sz w:val="19"/>
          <w:szCs w:val="19"/>
        </w:rPr>
        <w:t>ega</w:t>
      </w:r>
      <w:r w:rsidRPr="0028776E">
        <w:rPr>
          <w:rFonts w:eastAsia="Arial" w:cs="Arial"/>
          <w:w w:val="103"/>
          <w:sz w:val="19"/>
          <w:szCs w:val="19"/>
        </w:rPr>
        <w:t xml:space="preserve">l </w:t>
      </w:r>
      <w:r w:rsidRPr="0028776E">
        <w:rPr>
          <w:rFonts w:eastAsia="Arial" w:cs="Arial"/>
          <w:spacing w:val="1"/>
          <w:sz w:val="19"/>
          <w:szCs w:val="19"/>
        </w:rPr>
        <w:t>r</w:t>
      </w:r>
      <w:r w:rsidRPr="0028776E">
        <w:rPr>
          <w:rFonts w:eastAsia="Arial" w:cs="Arial"/>
          <w:spacing w:val="2"/>
          <w:sz w:val="19"/>
          <w:szCs w:val="19"/>
        </w:rPr>
        <w:t>equ</w:t>
      </w:r>
      <w:r w:rsidRPr="0028776E">
        <w:rPr>
          <w:rFonts w:eastAsia="Arial" w:cs="Arial"/>
          <w:spacing w:val="1"/>
          <w:sz w:val="19"/>
          <w:szCs w:val="19"/>
        </w:rPr>
        <w:t>ir</w:t>
      </w:r>
      <w:r w:rsidRPr="0028776E">
        <w:rPr>
          <w:rFonts w:eastAsia="Arial" w:cs="Arial"/>
          <w:spacing w:val="2"/>
          <w:sz w:val="19"/>
          <w:szCs w:val="19"/>
        </w:rPr>
        <w:t>e</w:t>
      </w:r>
      <w:r w:rsidRPr="0028776E">
        <w:rPr>
          <w:rFonts w:eastAsia="Arial" w:cs="Arial"/>
          <w:spacing w:val="3"/>
          <w:sz w:val="19"/>
          <w:szCs w:val="19"/>
        </w:rPr>
        <w:t>m</w:t>
      </w:r>
      <w:r w:rsidRPr="0028776E">
        <w:rPr>
          <w:rFonts w:eastAsia="Arial" w:cs="Arial"/>
          <w:spacing w:val="2"/>
          <w:sz w:val="19"/>
          <w:szCs w:val="19"/>
        </w:rPr>
        <w:t>en</w:t>
      </w:r>
      <w:r w:rsidRPr="0028776E">
        <w:rPr>
          <w:rFonts w:eastAsia="Arial" w:cs="Arial"/>
          <w:spacing w:val="1"/>
          <w:sz w:val="19"/>
          <w:szCs w:val="19"/>
        </w:rPr>
        <w:t>t</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39"/>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w:t>
      </w:r>
      <w:r w:rsidRPr="0028776E">
        <w:rPr>
          <w:rFonts w:eastAsia="Arial" w:cs="Arial"/>
          <w:spacing w:val="3"/>
          <w:sz w:val="19"/>
          <w:szCs w:val="19"/>
        </w:rPr>
        <w:t>m</w:t>
      </w:r>
      <w:r w:rsidRPr="0028776E">
        <w:rPr>
          <w:rFonts w:eastAsia="Arial" w:cs="Arial"/>
          <w:spacing w:val="2"/>
          <w:sz w:val="19"/>
          <w:szCs w:val="19"/>
        </w:rPr>
        <w:t>o</w:t>
      </w:r>
      <w:r w:rsidRPr="0028776E">
        <w:rPr>
          <w:rFonts w:eastAsia="Arial" w:cs="Arial"/>
          <w:spacing w:val="1"/>
          <w:sz w:val="19"/>
          <w:szCs w:val="19"/>
        </w:rPr>
        <w:t>ti</w:t>
      </w:r>
      <w:r w:rsidRPr="0028776E">
        <w:rPr>
          <w:rFonts w:eastAsia="Arial" w:cs="Arial"/>
          <w:spacing w:val="2"/>
          <w:sz w:val="19"/>
          <w:szCs w:val="19"/>
        </w:rPr>
        <w:t>ona</w:t>
      </w:r>
      <w:r w:rsidRPr="0028776E">
        <w:rPr>
          <w:rFonts w:eastAsia="Arial" w:cs="Arial"/>
          <w:sz w:val="19"/>
          <w:szCs w:val="19"/>
        </w:rPr>
        <w:t>l</w:t>
      </w:r>
      <w:r w:rsidRPr="0028776E">
        <w:rPr>
          <w:rFonts w:eastAsia="Arial" w:cs="Arial"/>
          <w:spacing w:val="34"/>
          <w:sz w:val="19"/>
          <w:szCs w:val="19"/>
        </w:rPr>
        <w:t xml:space="preserve"> </w:t>
      </w:r>
      <w:r w:rsidRPr="0028776E">
        <w:rPr>
          <w:rFonts w:eastAsia="Arial" w:cs="Arial"/>
          <w:spacing w:val="1"/>
          <w:sz w:val="19"/>
          <w:szCs w:val="19"/>
        </w:rPr>
        <w:t>r</w:t>
      </w:r>
      <w:r w:rsidRPr="0028776E">
        <w:rPr>
          <w:rFonts w:eastAsia="Arial" w:cs="Arial"/>
          <w:spacing w:val="2"/>
          <w:sz w:val="19"/>
          <w:szCs w:val="19"/>
        </w:rPr>
        <w:t>equ</w:t>
      </w:r>
      <w:r w:rsidRPr="0028776E">
        <w:rPr>
          <w:rFonts w:eastAsia="Arial" w:cs="Arial"/>
          <w:spacing w:val="1"/>
          <w:sz w:val="19"/>
          <w:szCs w:val="19"/>
        </w:rPr>
        <w:t>ir</w:t>
      </w:r>
      <w:r w:rsidRPr="0028776E">
        <w:rPr>
          <w:rFonts w:eastAsia="Arial" w:cs="Arial"/>
          <w:spacing w:val="2"/>
          <w:sz w:val="19"/>
          <w:szCs w:val="19"/>
        </w:rPr>
        <w:t>e</w:t>
      </w:r>
      <w:r w:rsidRPr="0028776E">
        <w:rPr>
          <w:rFonts w:eastAsia="Arial" w:cs="Arial"/>
          <w:spacing w:val="3"/>
          <w:sz w:val="19"/>
          <w:szCs w:val="19"/>
        </w:rPr>
        <w:t>m</w:t>
      </w:r>
      <w:r w:rsidRPr="0028776E">
        <w:rPr>
          <w:rFonts w:eastAsia="Arial" w:cs="Arial"/>
          <w:spacing w:val="2"/>
          <w:sz w:val="19"/>
          <w:szCs w:val="19"/>
        </w:rPr>
        <w:t>en</w:t>
      </w:r>
      <w:r w:rsidRPr="0028776E">
        <w:rPr>
          <w:rFonts w:eastAsia="Arial" w:cs="Arial"/>
          <w:spacing w:val="1"/>
          <w:sz w:val="19"/>
          <w:szCs w:val="19"/>
        </w:rPr>
        <w:t>t</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39"/>
          <w:sz w:val="19"/>
          <w:szCs w:val="19"/>
        </w:rPr>
        <w:t xml:space="preserve"> </w:t>
      </w:r>
      <w:r w:rsidRPr="0028776E">
        <w:rPr>
          <w:rFonts w:eastAsia="Arial" w:cs="Arial"/>
          <w:spacing w:val="2"/>
          <w:sz w:val="19"/>
          <w:szCs w:val="19"/>
        </w:rPr>
        <w:t>d</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tri</w:t>
      </w:r>
      <w:r w:rsidRPr="0028776E">
        <w:rPr>
          <w:rFonts w:eastAsia="Arial" w:cs="Arial"/>
          <w:spacing w:val="2"/>
          <w:sz w:val="19"/>
          <w:szCs w:val="19"/>
        </w:rPr>
        <w:t>bu</w:t>
      </w:r>
      <w:r w:rsidRPr="0028776E">
        <w:rPr>
          <w:rFonts w:eastAsia="Arial" w:cs="Arial"/>
          <w:spacing w:val="1"/>
          <w:sz w:val="19"/>
          <w:szCs w:val="19"/>
        </w:rPr>
        <w:t>ti</w:t>
      </w:r>
      <w:r w:rsidRPr="0028776E">
        <w:rPr>
          <w:rFonts w:eastAsia="Arial" w:cs="Arial"/>
          <w:spacing w:val="2"/>
          <w:sz w:val="19"/>
          <w:szCs w:val="19"/>
        </w:rPr>
        <w:t>o</w:t>
      </w:r>
      <w:r w:rsidRPr="0028776E">
        <w:rPr>
          <w:rFonts w:eastAsia="Arial" w:cs="Arial"/>
          <w:sz w:val="19"/>
          <w:szCs w:val="19"/>
        </w:rPr>
        <w:t>n</w:t>
      </w:r>
      <w:r w:rsidRPr="0028776E">
        <w:rPr>
          <w:rFonts w:eastAsia="Arial" w:cs="Arial"/>
          <w:spacing w:val="33"/>
          <w:sz w:val="19"/>
          <w:szCs w:val="19"/>
        </w:rPr>
        <w:t xml:space="preserve"> </w:t>
      </w:r>
      <w:r w:rsidRPr="0028776E">
        <w:rPr>
          <w:rFonts w:eastAsia="Arial" w:cs="Arial"/>
          <w:spacing w:val="1"/>
          <w:w w:val="103"/>
          <w:sz w:val="19"/>
          <w:szCs w:val="19"/>
        </w:rPr>
        <w:t>r</w:t>
      </w:r>
      <w:r w:rsidRPr="0028776E">
        <w:rPr>
          <w:rFonts w:eastAsia="Arial" w:cs="Arial"/>
          <w:spacing w:val="2"/>
          <w:w w:val="103"/>
          <w:sz w:val="19"/>
          <w:szCs w:val="19"/>
        </w:rPr>
        <w:t>equ</w:t>
      </w:r>
      <w:r w:rsidRPr="0028776E">
        <w:rPr>
          <w:rFonts w:eastAsia="Arial" w:cs="Arial"/>
          <w:spacing w:val="1"/>
          <w:w w:val="103"/>
          <w:sz w:val="19"/>
          <w:szCs w:val="19"/>
        </w:rPr>
        <w:t>ir</w:t>
      </w:r>
      <w:r w:rsidRPr="0028776E">
        <w:rPr>
          <w:rFonts w:eastAsia="Arial" w:cs="Arial"/>
          <w:spacing w:val="2"/>
          <w:w w:val="103"/>
          <w:sz w:val="19"/>
          <w:szCs w:val="19"/>
        </w:rPr>
        <w:t>e</w:t>
      </w:r>
      <w:r w:rsidRPr="0028776E">
        <w:rPr>
          <w:rFonts w:eastAsia="Arial" w:cs="Arial"/>
          <w:spacing w:val="3"/>
          <w:w w:val="103"/>
          <w:sz w:val="19"/>
          <w:szCs w:val="19"/>
        </w:rPr>
        <w:t>m</w:t>
      </w:r>
      <w:r w:rsidRPr="0028776E">
        <w:rPr>
          <w:rFonts w:eastAsia="Arial" w:cs="Arial"/>
          <w:spacing w:val="2"/>
          <w:w w:val="103"/>
          <w:sz w:val="19"/>
          <w:szCs w:val="19"/>
        </w:rPr>
        <w:t>en</w:t>
      </w:r>
      <w:r w:rsidRPr="0028776E">
        <w:rPr>
          <w:rFonts w:eastAsia="Arial" w:cs="Arial"/>
          <w:spacing w:val="1"/>
          <w:w w:val="103"/>
          <w:sz w:val="19"/>
          <w:szCs w:val="19"/>
        </w:rPr>
        <w:t>t</w:t>
      </w:r>
      <w:r w:rsidRPr="0028776E">
        <w:rPr>
          <w:rFonts w:eastAsia="Arial" w:cs="Arial"/>
          <w:spacing w:val="2"/>
          <w:w w:val="103"/>
          <w:sz w:val="19"/>
          <w:szCs w:val="19"/>
        </w:rPr>
        <w:t>s</w:t>
      </w:r>
      <w:r w:rsidRPr="0028776E">
        <w:rPr>
          <w:rFonts w:eastAsia="Arial" w:cs="Arial"/>
          <w:spacing w:val="1"/>
          <w:w w:val="103"/>
          <w:sz w:val="19"/>
          <w:szCs w:val="19"/>
        </w:rPr>
        <w:t>.</w:t>
      </w:r>
      <w:r w:rsidRPr="0028776E">
        <w:rPr>
          <w:rFonts w:eastAsia="Arial" w:cs="Arial"/>
          <w:w w:val="103"/>
          <w:sz w:val="19"/>
          <w:szCs w:val="19"/>
        </w:rPr>
        <w:t>)</w:t>
      </w:r>
    </w:p>
    <w:p w:rsidR="00396F42" w:rsidRPr="0028776E" w:rsidRDefault="00396F42">
      <w:pPr>
        <w:spacing w:line="200" w:lineRule="exact"/>
      </w:pPr>
    </w:p>
    <w:p w:rsidR="00396F42" w:rsidRPr="0028776E" w:rsidRDefault="00396F42">
      <w:pPr>
        <w:spacing w:before="4" w:line="200" w:lineRule="exact"/>
      </w:pPr>
    </w:p>
    <w:p w:rsidR="00396F42" w:rsidRPr="0028776E" w:rsidRDefault="004A0AD4">
      <w:pPr>
        <w:spacing w:before="37"/>
        <w:ind w:left="661"/>
        <w:rPr>
          <w:rFonts w:eastAsia="Arial" w:cs="Arial"/>
        </w:rPr>
        <w:sectPr w:rsidR="00396F42" w:rsidRPr="0028776E">
          <w:pgSz w:w="11900" w:h="16840"/>
          <w:pgMar w:top="1400" w:right="1660" w:bottom="280" w:left="1660" w:header="0" w:footer="666" w:gutter="0"/>
          <w:cols w:space="708"/>
        </w:sectPr>
      </w:pPr>
      <w:r w:rsidRPr="0028776E">
        <w:rPr>
          <w:rFonts w:eastAsia="Arial" w:cs="Arial"/>
          <w:w w:val="102"/>
          <w:sz w:val="20"/>
        </w:rPr>
        <w:t>???</w:t>
      </w:r>
    </w:p>
    <w:p w:rsidR="00396F42" w:rsidRDefault="004A0AD4" w:rsidP="00462AA8">
      <w:pPr>
        <w:pStyle w:val="Heading1"/>
        <w:rPr>
          <w:rFonts w:eastAsia="Arial"/>
        </w:rPr>
      </w:pPr>
      <w:bookmarkStart w:id="81" w:name="_Toc430457499"/>
      <w:r w:rsidRPr="0028776E">
        <w:rPr>
          <w:rFonts w:eastAsia="Arial"/>
        </w:rPr>
        <w:lastRenderedPageBreak/>
        <w:t xml:space="preserve">The </w:t>
      </w:r>
      <w:r w:rsidR="00281A25">
        <w:rPr>
          <w:rFonts w:eastAsia="Arial"/>
        </w:rPr>
        <w:t>E</w:t>
      </w:r>
      <w:r w:rsidRPr="0028776E">
        <w:rPr>
          <w:rFonts w:eastAsia="Arial"/>
        </w:rPr>
        <w:t>xtras</w:t>
      </w:r>
      <w:bookmarkEnd w:id="81"/>
    </w:p>
    <w:p w:rsidR="00281A25" w:rsidRDefault="00281A25" w:rsidP="00281A25">
      <w:pPr>
        <w:pStyle w:val="Heading2"/>
      </w:pPr>
      <w:bookmarkStart w:id="82" w:name="_Toc430457500"/>
      <w:r>
        <w:t>Potential Features</w:t>
      </w:r>
      <w:bookmarkEnd w:id="82"/>
    </w:p>
    <w:p w:rsidR="00396F42" w:rsidRDefault="00281A25" w:rsidP="003E7CE0">
      <w:pPr>
        <w:pStyle w:val="Heading2"/>
      </w:pPr>
      <w:bookmarkStart w:id="83" w:name="_Toc430457501"/>
      <w:r>
        <w:t>Maintenance of the Project</w:t>
      </w:r>
      <w:bookmarkEnd w:id="83"/>
    </w:p>
    <w:p w:rsidR="003E7CE0" w:rsidRPr="003E7CE0" w:rsidRDefault="003E7CE0" w:rsidP="003E7CE0">
      <w:r>
        <w:t xml:space="preserve">When the product will be available to others </w:t>
      </w:r>
    </w:p>
    <w:p w:rsidR="00396F42" w:rsidRPr="0028776E" w:rsidRDefault="004A0AD4">
      <w:pPr>
        <w:spacing w:line="304" w:lineRule="auto"/>
        <w:ind w:left="140" w:right="301"/>
        <w:jc w:val="both"/>
        <w:rPr>
          <w:rFonts w:eastAsia="Arial" w:cs="Arial"/>
          <w:sz w:val="19"/>
          <w:szCs w:val="19"/>
        </w:rPr>
      </w:pPr>
      <w:r w:rsidRPr="0028776E">
        <w:rPr>
          <w:rFonts w:eastAsia="Arial" w:cs="Arial"/>
          <w:spacing w:val="2"/>
          <w:sz w:val="19"/>
          <w:szCs w:val="19"/>
        </w:rPr>
        <w:t>He</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8"/>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4"/>
          <w:sz w:val="19"/>
          <w:szCs w:val="19"/>
        </w:rPr>
        <w:t xml:space="preserve"> </w:t>
      </w:r>
      <w:r w:rsidRPr="0028776E">
        <w:rPr>
          <w:rFonts w:eastAsia="Arial" w:cs="Arial"/>
          <w:spacing w:val="2"/>
          <w:sz w:val="19"/>
          <w:szCs w:val="19"/>
        </w:rPr>
        <w:t>ca</w:t>
      </w:r>
      <w:r w:rsidRPr="0028776E">
        <w:rPr>
          <w:rFonts w:eastAsia="Arial" w:cs="Arial"/>
          <w:sz w:val="19"/>
          <w:szCs w:val="19"/>
        </w:rPr>
        <w:t>n</w:t>
      </w:r>
      <w:r w:rsidRPr="0028776E">
        <w:rPr>
          <w:rFonts w:eastAsia="Arial" w:cs="Arial"/>
          <w:spacing w:val="4"/>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k</w:t>
      </w:r>
      <w:r w:rsidRPr="0028776E">
        <w:rPr>
          <w:rFonts w:eastAsia="Arial" w:cs="Arial"/>
          <w:spacing w:val="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r</w:t>
      </w:r>
      <w:r w:rsidRPr="0028776E">
        <w:rPr>
          <w:rFonts w:eastAsia="Arial" w:cs="Arial"/>
          <w:spacing w:val="2"/>
          <w:sz w:val="19"/>
          <w:szCs w:val="19"/>
        </w:rPr>
        <w:t>oug</w:t>
      </w:r>
      <w:r w:rsidRPr="0028776E">
        <w:rPr>
          <w:rFonts w:eastAsia="Arial" w:cs="Arial"/>
          <w:sz w:val="19"/>
          <w:szCs w:val="19"/>
        </w:rPr>
        <w:t>h</w:t>
      </w:r>
      <w:r w:rsidRPr="0028776E">
        <w:rPr>
          <w:rFonts w:eastAsia="Arial" w:cs="Arial"/>
          <w:spacing w:val="15"/>
          <w:sz w:val="19"/>
          <w:szCs w:val="19"/>
        </w:rPr>
        <w:t xml:space="preserve"> </w:t>
      </w:r>
      <w:r w:rsidRPr="0028776E">
        <w:rPr>
          <w:rFonts w:eastAsia="Arial" w:cs="Arial"/>
          <w:spacing w:val="2"/>
          <w:sz w:val="19"/>
          <w:szCs w:val="19"/>
        </w:rPr>
        <w:t>an</w:t>
      </w:r>
      <w:r w:rsidRPr="0028776E">
        <w:rPr>
          <w:rFonts w:eastAsia="Arial" w:cs="Arial"/>
          <w:sz w:val="19"/>
          <w:szCs w:val="19"/>
        </w:rPr>
        <w:t>y</w:t>
      </w:r>
      <w:r w:rsidRPr="0028776E">
        <w:rPr>
          <w:rFonts w:eastAsia="Arial" w:cs="Arial"/>
          <w:spacing w:val="4"/>
          <w:sz w:val="19"/>
          <w:szCs w:val="19"/>
        </w:rPr>
        <w:t xml:space="preserve"> </w:t>
      </w:r>
      <w:r w:rsidRPr="0028776E">
        <w:rPr>
          <w:rFonts w:eastAsia="Arial" w:cs="Arial"/>
          <w:spacing w:val="2"/>
          <w:sz w:val="19"/>
          <w:szCs w:val="19"/>
        </w:rPr>
        <w:t>ex</w:t>
      </w:r>
      <w:r w:rsidRPr="0028776E">
        <w:rPr>
          <w:rFonts w:eastAsia="Arial" w:cs="Arial"/>
          <w:spacing w:val="1"/>
          <w:sz w:val="19"/>
          <w:szCs w:val="19"/>
        </w:rPr>
        <w:t>tr</w:t>
      </w:r>
      <w:r w:rsidRPr="0028776E">
        <w:rPr>
          <w:rFonts w:eastAsia="Arial" w:cs="Arial"/>
          <w:spacing w:val="2"/>
          <w:sz w:val="19"/>
          <w:szCs w:val="19"/>
        </w:rPr>
        <w:t>a</w:t>
      </w:r>
      <w:r w:rsidRPr="0028776E">
        <w:rPr>
          <w:rFonts w:eastAsia="Arial" w:cs="Arial"/>
          <w:sz w:val="19"/>
          <w:szCs w:val="19"/>
        </w:rPr>
        <w:t>s</w:t>
      </w:r>
      <w:r w:rsidRPr="0028776E">
        <w:rPr>
          <w:rFonts w:eastAsia="Arial" w:cs="Arial"/>
          <w:spacing w:val="10"/>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4"/>
          <w:sz w:val="19"/>
          <w:szCs w:val="19"/>
        </w:rPr>
        <w:t xml:space="preserve"> </w:t>
      </w:r>
      <w:r w:rsidRPr="0028776E">
        <w:rPr>
          <w:rFonts w:eastAsia="Arial" w:cs="Arial"/>
          <w:spacing w:val="2"/>
          <w:sz w:val="19"/>
          <w:szCs w:val="19"/>
        </w:rPr>
        <w:t>ca</w:t>
      </w:r>
      <w:r w:rsidRPr="0028776E">
        <w:rPr>
          <w:rFonts w:eastAsia="Arial" w:cs="Arial"/>
          <w:sz w:val="19"/>
          <w:szCs w:val="19"/>
        </w:rPr>
        <w:t>n</w:t>
      </w:r>
      <w:r w:rsidRPr="0028776E">
        <w:rPr>
          <w:rFonts w:eastAsia="Arial" w:cs="Arial"/>
          <w:spacing w:val="4"/>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2"/>
          <w:sz w:val="19"/>
          <w:szCs w:val="19"/>
        </w:rPr>
        <w:t xml:space="preserve"> adde</w:t>
      </w:r>
      <w:r w:rsidRPr="0028776E">
        <w:rPr>
          <w:rFonts w:eastAsia="Arial" w:cs="Arial"/>
          <w:sz w:val="19"/>
          <w:szCs w:val="19"/>
        </w:rPr>
        <w:t>d</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z w:val="19"/>
          <w:szCs w:val="19"/>
        </w:rPr>
        <w:t xml:space="preserve">o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3"/>
          <w:sz w:val="19"/>
          <w:szCs w:val="19"/>
        </w:rPr>
        <w:t xml:space="preserve"> </w:t>
      </w:r>
      <w:r w:rsidRPr="0028776E">
        <w:rPr>
          <w:rFonts w:eastAsia="Arial" w:cs="Arial"/>
          <w:spacing w:val="2"/>
          <w:sz w:val="19"/>
          <w:szCs w:val="19"/>
        </w:rPr>
        <w:t>ac</w:t>
      </w:r>
      <w:r w:rsidRPr="0028776E">
        <w:rPr>
          <w:rFonts w:eastAsia="Arial" w:cs="Arial"/>
          <w:spacing w:val="1"/>
          <w:sz w:val="19"/>
          <w:szCs w:val="19"/>
        </w:rPr>
        <w:t>t</w:t>
      </w:r>
      <w:r w:rsidRPr="0028776E">
        <w:rPr>
          <w:rFonts w:eastAsia="Arial" w:cs="Arial"/>
          <w:spacing w:val="2"/>
          <w:sz w:val="19"/>
          <w:szCs w:val="19"/>
        </w:rPr>
        <w:t>ua</w:t>
      </w:r>
      <w:r w:rsidRPr="0028776E">
        <w:rPr>
          <w:rFonts w:eastAsia="Arial" w:cs="Arial"/>
          <w:sz w:val="19"/>
          <w:szCs w:val="19"/>
        </w:rPr>
        <w:t>l</w:t>
      </w:r>
      <w:r w:rsidRPr="0028776E">
        <w:rPr>
          <w:rFonts w:eastAsia="Arial" w:cs="Arial"/>
          <w:spacing w:val="9"/>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13"/>
          <w:sz w:val="19"/>
          <w:szCs w:val="19"/>
        </w:rPr>
        <w:t xml:space="preserve"> </w:t>
      </w:r>
      <w:r w:rsidRPr="0028776E">
        <w:rPr>
          <w:rFonts w:eastAsia="Arial" w:cs="Arial"/>
          <w:spacing w:val="1"/>
          <w:sz w:val="19"/>
          <w:szCs w:val="19"/>
        </w:rPr>
        <w:t>t</w:t>
      </w:r>
      <w:r w:rsidRPr="0028776E">
        <w:rPr>
          <w:rFonts w:eastAsia="Arial" w:cs="Arial"/>
          <w:sz w:val="19"/>
          <w:szCs w:val="19"/>
        </w:rPr>
        <w:t xml:space="preserve">o </w:t>
      </w:r>
      <w:r w:rsidRPr="0028776E">
        <w:rPr>
          <w:rFonts w:eastAsia="Arial" w:cs="Arial"/>
          <w:spacing w:val="2"/>
          <w:sz w:val="19"/>
          <w:szCs w:val="19"/>
        </w:rPr>
        <w:t>he</w:t>
      </w:r>
      <w:r w:rsidRPr="0028776E">
        <w:rPr>
          <w:rFonts w:eastAsia="Arial" w:cs="Arial"/>
          <w:spacing w:val="1"/>
          <w:sz w:val="19"/>
          <w:szCs w:val="19"/>
        </w:rPr>
        <w:t>l</w:t>
      </w:r>
      <w:r w:rsidRPr="0028776E">
        <w:rPr>
          <w:rFonts w:eastAsia="Arial" w:cs="Arial"/>
          <w:sz w:val="19"/>
          <w:szCs w:val="19"/>
        </w:rPr>
        <w:t>p</w:t>
      </w:r>
      <w:r w:rsidRPr="0028776E">
        <w:rPr>
          <w:rFonts w:eastAsia="Arial" w:cs="Arial"/>
          <w:spacing w:val="6"/>
          <w:sz w:val="19"/>
          <w:szCs w:val="19"/>
        </w:rPr>
        <w:t xml:space="preserve"> </w:t>
      </w:r>
      <w:r w:rsidRPr="0028776E">
        <w:rPr>
          <w:rFonts w:eastAsia="Arial" w:cs="Arial"/>
          <w:spacing w:val="2"/>
          <w:sz w:val="19"/>
          <w:szCs w:val="19"/>
        </w:rPr>
        <w:t>o</w:t>
      </w:r>
      <w:r w:rsidRPr="0028776E">
        <w:rPr>
          <w:rFonts w:eastAsia="Arial" w:cs="Arial"/>
          <w:spacing w:val="1"/>
          <w:sz w:val="19"/>
          <w:szCs w:val="19"/>
        </w:rPr>
        <w:t>ff</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6"/>
          <w:sz w:val="19"/>
          <w:szCs w:val="19"/>
        </w:rPr>
        <w:t xml:space="preserve"> </w:t>
      </w:r>
      <w:r w:rsidRPr="0028776E">
        <w:rPr>
          <w:rFonts w:eastAsia="Arial" w:cs="Arial"/>
          <w:w w:val="103"/>
          <w:sz w:val="19"/>
          <w:szCs w:val="19"/>
        </w:rPr>
        <w:t xml:space="preserve">a </w:t>
      </w:r>
      <w:r w:rsidRPr="0028776E">
        <w:rPr>
          <w:rFonts w:eastAsia="Arial" w:cs="Arial"/>
          <w:spacing w:val="2"/>
          <w:sz w:val="19"/>
          <w:szCs w:val="19"/>
        </w:rPr>
        <w:t>be</w:t>
      </w:r>
      <w:r w:rsidRPr="0028776E">
        <w:rPr>
          <w:rFonts w:eastAsia="Arial" w:cs="Arial"/>
          <w:spacing w:val="1"/>
          <w:sz w:val="19"/>
          <w:szCs w:val="19"/>
        </w:rPr>
        <w:t>tt</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19"/>
          <w:sz w:val="19"/>
          <w:szCs w:val="19"/>
        </w:rPr>
        <w:t xml:space="preserve"> </w:t>
      </w:r>
      <w:r w:rsidRPr="0028776E">
        <w:rPr>
          <w:rFonts w:eastAsia="Arial" w:cs="Arial"/>
          <w:spacing w:val="2"/>
          <w:sz w:val="19"/>
          <w:szCs w:val="19"/>
        </w:rPr>
        <w:t>use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expe</w:t>
      </w:r>
      <w:r w:rsidRPr="0028776E">
        <w:rPr>
          <w:rFonts w:eastAsia="Arial" w:cs="Arial"/>
          <w:spacing w:val="1"/>
          <w:sz w:val="19"/>
          <w:szCs w:val="19"/>
        </w:rPr>
        <w:t>ri</w:t>
      </w:r>
      <w:r w:rsidRPr="0028776E">
        <w:rPr>
          <w:rFonts w:eastAsia="Arial" w:cs="Arial"/>
          <w:spacing w:val="2"/>
          <w:sz w:val="19"/>
          <w:szCs w:val="19"/>
        </w:rPr>
        <w:t>enc</w:t>
      </w:r>
      <w:r w:rsidRPr="0028776E">
        <w:rPr>
          <w:rFonts w:eastAsia="Arial" w:cs="Arial"/>
          <w:sz w:val="19"/>
          <w:szCs w:val="19"/>
        </w:rPr>
        <w:t>e</w:t>
      </w:r>
      <w:r w:rsidRPr="0028776E">
        <w:rPr>
          <w:rFonts w:eastAsia="Arial" w:cs="Arial"/>
          <w:spacing w:val="33"/>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2"/>
          <w:sz w:val="19"/>
          <w:szCs w:val="19"/>
        </w:rPr>
        <w:t>d</w:t>
      </w:r>
      <w:r w:rsidRPr="0028776E">
        <w:rPr>
          <w:rFonts w:eastAsia="Arial" w:cs="Arial"/>
          <w:spacing w:val="1"/>
          <w:sz w:val="19"/>
          <w:szCs w:val="19"/>
        </w:rPr>
        <w:t>iff</w:t>
      </w:r>
      <w:r w:rsidRPr="0028776E">
        <w:rPr>
          <w:rFonts w:eastAsia="Arial" w:cs="Arial"/>
          <w:spacing w:val="2"/>
          <w:sz w:val="19"/>
          <w:szCs w:val="19"/>
        </w:rPr>
        <w:t>e</w:t>
      </w:r>
      <w:r w:rsidRPr="0028776E">
        <w:rPr>
          <w:rFonts w:eastAsia="Arial" w:cs="Arial"/>
          <w:spacing w:val="1"/>
          <w:sz w:val="19"/>
          <w:szCs w:val="19"/>
        </w:rPr>
        <w:t>r</w:t>
      </w:r>
      <w:r w:rsidRPr="0028776E">
        <w:rPr>
          <w:rFonts w:eastAsia="Arial" w:cs="Arial"/>
          <w:spacing w:val="2"/>
          <w:sz w:val="19"/>
          <w:szCs w:val="19"/>
        </w:rPr>
        <w:t>en</w:t>
      </w:r>
      <w:r w:rsidRPr="0028776E">
        <w:rPr>
          <w:rFonts w:eastAsia="Arial" w:cs="Arial"/>
          <w:spacing w:val="1"/>
          <w:sz w:val="19"/>
          <w:szCs w:val="19"/>
        </w:rPr>
        <w:t>ti</w:t>
      </w:r>
      <w:r w:rsidRPr="0028776E">
        <w:rPr>
          <w:rFonts w:eastAsia="Arial" w:cs="Arial"/>
          <w:spacing w:val="2"/>
          <w:sz w:val="19"/>
          <w:szCs w:val="19"/>
        </w:rPr>
        <w:t>a</w:t>
      </w:r>
      <w:r w:rsidRPr="0028776E">
        <w:rPr>
          <w:rFonts w:eastAsia="Arial" w:cs="Arial"/>
          <w:spacing w:val="1"/>
          <w:sz w:val="19"/>
          <w:szCs w:val="19"/>
        </w:rPr>
        <w:t>t</w:t>
      </w:r>
      <w:r w:rsidRPr="0028776E">
        <w:rPr>
          <w:rFonts w:eastAsia="Arial" w:cs="Arial"/>
          <w:sz w:val="19"/>
          <w:szCs w:val="19"/>
        </w:rPr>
        <w:t>e</w:t>
      </w:r>
      <w:r w:rsidRPr="0028776E">
        <w:rPr>
          <w:rFonts w:eastAsia="Arial" w:cs="Arial"/>
          <w:spacing w:val="35"/>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o</w:t>
      </w:r>
      <w:r w:rsidRPr="0028776E">
        <w:rPr>
          <w:rFonts w:eastAsia="Arial" w:cs="Arial"/>
          <w:spacing w:val="1"/>
          <w:sz w:val="19"/>
          <w:szCs w:val="19"/>
        </w:rPr>
        <w:t>ff</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3"/>
          <w:sz w:val="19"/>
          <w:szCs w:val="19"/>
        </w:rPr>
        <w:t>m</w:t>
      </w:r>
      <w:r w:rsidRPr="0028776E">
        <w:rPr>
          <w:rFonts w:eastAsia="Arial" w:cs="Arial"/>
          <w:spacing w:val="2"/>
          <w:sz w:val="19"/>
          <w:szCs w:val="19"/>
        </w:rPr>
        <w:t>o</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8"/>
          <w:sz w:val="19"/>
          <w:szCs w:val="19"/>
        </w:rPr>
        <w:t xml:space="preserve"> </w:t>
      </w:r>
      <w:r w:rsidRPr="0028776E">
        <w:rPr>
          <w:rFonts w:eastAsia="Arial" w:cs="Arial"/>
          <w:spacing w:val="2"/>
          <w:sz w:val="19"/>
          <w:szCs w:val="19"/>
        </w:rPr>
        <w:t>e</w:t>
      </w:r>
      <w:r w:rsidRPr="0028776E">
        <w:rPr>
          <w:rFonts w:eastAsia="Arial" w:cs="Arial"/>
          <w:spacing w:val="1"/>
          <w:sz w:val="19"/>
          <w:szCs w:val="19"/>
        </w:rPr>
        <w:t>ff</w:t>
      </w:r>
      <w:r w:rsidRPr="0028776E">
        <w:rPr>
          <w:rFonts w:eastAsia="Arial" w:cs="Arial"/>
          <w:spacing w:val="2"/>
          <w:sz w:val="19"/>
          <w:szCs w:val="19"/>
        </w:rPr>
        <w:t>ec</w:t>
      </w:r>
      <w:r w:rsidRPr="0028776E">
        <w:rPr>
          <w:rFonts w:eastAsia="Arial" w:cs="Arial"/>
          <w:spacing w:val="1"/>
          <w:sz w:val="19"/>
          <w:szCs w:val="19"/>
        </w:rPr>
        <w:t>ti</w:t>
      </w:r>
      <w:r w:rsidRPr="0028776E">
        <w:rPr>
          <w:rFonts w:eastAsia="Arial" w:cs="Arial"/>
          <w:spacing w:val="2"/>
          <w:sz w:val="19"/>
          <w:szCs w:val="19"/>
        </w:rPr>
        <w:t>ve</w:t>
      </w:r>
      <w:r w:rsidRPr="0028776E">
        <w:rPr>
          <w:rFonts w:eastAsia="Arial" w:cs="Arial"/>
          <w:spacing w:val="1"/>
          <w:sz w:val="19"/>
          <w:szCs w:val="19"/>
        </w:rPr>
        <w:t>l</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31"/>
          <w:sz w:val="19"/>
          <w:szCs w:val="19"/>
        </w:rPr>
        <w:t xml:space="preserve"> </w:t>
      </w:r>
      <w:r w:rsidRPr="0028776E">
        <w:rPr>
          <w:rFonts w:eastAsia="Arial" w:cs="Arial"/>
          <w:spacing w:val="2"/>
          <w:sz w:val="19"/>
          <w:szCs w:val="19"/>
        </w:rPr>
        <w:t>No</w:t>
      </w:r>
      <w:r w:rsidRPr="0028776E">
        <w:rPr>
          <w:rFonts w:eastAsia="Arial" w:cs="Arial"/>
          <w:spacing w:val="1"/>
          <w:sz w:val="19"/>
          <w:szCs w:val="19"/>
        </w:rPr>
        <w:t>t</w:t>
      </w:r>
      <w:r w:rsidRPr="0028776E">
        <w:rPr>
          <w:rFonts w:eastAsia="Arial" w:cs="Arial"/>
          <w:sz w:val="19"/>
          <w:szCs w:val="19"/>
        </w:rPr>
        <w:t>e</w:t>
      </w:r>
      <w:r w:rsidRPr="0028776E">
        <w:rPr>
          <w:rFonts w:eastAsia="Arial" w:cs="Arial"/>
          <w:spacing w:val="17"/>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3"/>
          <w:sz w:val="19"/>
          <w:szCs w:val="19"/>
        </w:rPr>
        <w:t xml:space="preserve"> </w:t>
      </w:r>
      <w:r w:rsidRPr="0028776E">
        <w:rPr>
          <w:rFonts w:eastAsia="Arial" w:cs="Arial"/>
          <w:spacing w:val="3"/>
          <w:sz w:val="19"/>
          <w:szCs w:val="19"/>
        </w:rPr>
        <w:t>m</w:t>
      </w:r>
      <w:r w:rsidRPr="0028776E">
        <w:rPr>
          <w:rFonts w:eastAsia="Arial" w:cs="Arial"/>
          <w:spacing w:val="2"/>
          <w:sz w:val="19"/>
          <w:szCs w:val="19"/>
        </w:rPr>
        <w:t>an</w:t>
      </w:r>
      <w:r w:rsidRPr="0028776E">
        <w:rPr>
          <w:rFonts w:eastAsia="Arial" w:cs="Arial"/>
          <w:sz w:val="19"/>
          <w:szCs w:val="19"/>
        </w:rPr>
        <w:t>y</w:t>
      </w:r>
      <w:r w:rsidRPr="0028776E">
        <w:rPr>
          <w:rFonts w:eastAsia="Arial" w:cs="Arial"/>
          <w:spacing w:val="19"/>
          <w:sz w:val="19"/>
          <w:szCs w:val="19"/>
        </w:rPr>
        <w:t xml:space="preserve"> </w:t>
      </w:r>
      <w:r w:rsidRPr="0028776E">
        <w:rPr>
          <w:rFonts w:eastAsia="Arial" w:cs="Arial"/>
          <w:spacing w:val="2"/>
          <w:w w:val="103"/>
          <w:sz w:val="19"/>
          <w:szCs w:val="19"/>
        </w:rPr>
        <w:t>o</w:t>
      </w:r>
      <w:r w:rsidRPr="0028776E">
        <w:rPr>
          <w:rFonts w:eastAsia="Arial" w:cs="Arial"/>
          <w:w w:val="103"/>
          <w:sz w:val="19"/>
          <w:szCs w:val="19"/>
        </w:rPr>
        <w:t xml:space="preserve">f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ques</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s</w:t>
      </w:r>
      <w:r w:rsidRPr="0028776E">
        <w:rPr>
          <w:rFonts w:eastAsia="Arial" w:cs="Arial"/>
          <w:spacing w:val="28"/>
          <w:sz w:val="19"/>
          <w:szCs w:val="19"/>
        </w:rPr>
        <w:t xml:space="preserve"> </w:t>
      </w:r>
      <w:r w:rsidRPr="0028776E">
        <w:rPr>
          <w:rFonts w:eastAsia="Arial" w:cs="Arial"/>
          <w:spacing w:val="2"/>
          <w:sz w:val="19"/>
          <w:szCs w:val="19"/>
        </w:rPr>
        <w:t>he</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6"/>
          <w:sz w:val="19"/>
          <w:szCs w:val="19"/>
        </w:rPr>
        <w:t xml:space="preserve"> </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z w:val="19"/>
          <w:szCs w:val="19"/>
        </w:rPr>
        <w:t>y</w:t>
      </w:r>
      <w:r w:rsidRPr="0028776E">
        <w:rPr>
          <w:rFonts w:eastAsia="Arial" w:cs="Arial"/>
          <w:spacing w:val="16"/>
          <w:sz w:val="19"/>
          <w:szCs w:val="19"/>
        </w:rPr>
        <w:t xml:space="preserve"> </w:t>
      </w:r>
      <w:r w:rsidRPr="0028776E">
        <w:rPr>
          <w:rFonts w:eastAsia="Arial" w:cs="Arial"/>
          <w:spacing w:val="2"/>
          <w:sz w:val="19"/>
          <w:szCs w:val="19"/>
        </w:rPr>
        <w:t>no</w:t>
      </w:r>
      <w:r w:rsidRPr="0028776E">
        <w:rPr>
          <w:rFonts w:eastAsia="Arial" w:cs="Arial"/>
          <w:sz w:val="19"/>
          <w:szCs w:val="19"/>
        </w:rPr>
        <w:t>t</w:t>
      </w:r>
      <w:r w:rsidRPr="0028776E">
        <w:rPr>
          <w:rFonts w:eastAsia="Arial" w:cs="Arial"/>
          <w:spacing w:val="12"/>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pacing w:val="1"/>
          <w:sz w:val="19"/>
          <w:szCs w:val="19"/>
        </w:rPr>
        <w:t>l</w:t>
      </w:r>
      <w:r w:rsidRPr="0028776E">
        <w:rPr>
          <w:rFonts w:eastAsia="Arial" w:cs="Arial"/>
          <w:spacing w:val="2"/>
          <w:sz w:val="19"/>
          <w:szCs w:val="19"/>
        </w:rPr>
        <w:t>evan</w:t>
      </w:r>
      <w:r w:rsidRPr="0028776E">
        <w:rPr>
          <w:rFonts w:eastAsia="Arial" w:cs="Arial"/>
          <w:sz w:val="19"/>
          <w:szCs w:val="19"/>
        </w:rPr>
        <w:t>t</w:t>
      </w:r>
      <w:r w:rsidRPr="0028776E">
        <w:rPr>
          <w:rFonts w:eastAsia="Arial" w:cs="Arial"/>
          <w:spacing w:val="24"/>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you</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pacing w:val="1"/>
          <w:sz w:val="19"/>
          <w:szCs w:val="19"/>
        </w:rPr>
        <w:t>t</w:t>
      </w:r>
      <w:r w:rsidRPr="0028776E">
        <w:rPr>
          <w:rFonts w:eastAsia="Arial" w:cs="Arial"/>
          <w:sz w:val="19"/>
          <w:szCs w:val="19"/>
        </w:rPr>
        <w:t>,</w:t>
      </w:r>
      <w:r w:rsidRPr="0028776E">
        <w:rPr>
          <w:rFonts w:eastAsia="Arial" w:cs="Arial"/>
          <w:spacing w:val="25"/>
          <w:sz w:val="19"/>
          <w:szCs w:val="19"/>
        </w:rPr>
        <w:t xml:space="preserve"> </w:t>
      </w:r>
      <w:r w:rsidRPr="0028776E">
        <w:rPr>
          <w:rFonts w:eastAsia="Arial" w:cs="Arial"/>
          <w:spacing w:val="2"/>
          <w:sz w:val="19"/>
          <w:szCs w:val="19"/>
        </w:rPr>
        <w:t>bu</w:t>
      </w:r>
      <w:r w:rsidRPr="0028776E">
        <w:rPr>
          <w:rFonts w:eastAsia="Arial" w:cs="Arial"/>
          <w:sz w:val="19"/>
          <w:szCs w:val="19"/>
        </w:rPr>
        <w:t>t</w:t>
      </w:r>
      <w:r w:rsidRPr="0028776E">
        <w:rPr>
          <w:rFonts w:eastAsia="Arial" w:cs="Arial"/>
          <w:spacing w:val="12"/>
          <w:sz w:val="19"/>
          <w:szCs w:val="19"/>
        </w:rPr>
        <w:t xml:space="preserve"> </w:t>
      </w:r>
      <w:r w:rsidRPr="0028776E">
        <w:rPr>
          <w:rFonts w:eastAsia="Arial" w:cs="Arial"/>
          <w:spacing w:val="2"/>
          <w:sz w:val="19"/>
          <w:szCs w:val="19"/>
        </w:rPr>
        <w:t>y</w:t>
      </w:r>
      <w:r w:rsidRPr="0028776E">
        <w:rPr>
          <w:rFonts w:eastAsia="Arial" w:cs="Arial"/>
          <w:spacing w:val="4"/>
          <w:sz w:val="19"/>
          <w:szCs w:val="19"/>
        </w:rPr>
        <w:t>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shou</w:t>
      </w:r>
      <w:r w:rsidRPr="0028776E">
        <w:rPr>
          <w:rFonts w:eastAsia="Arial" w:cs="Arial"/>
          <w:spacing w:val="1"/>
          <w:sz w:val="19"/>
          <w:szCs w:val="19"/>
        </w:rPr>
        <w:t>l</w:t>
      </w:r>
      <w:r w:rsidRPr="0028776E">
        <w:rPr>
          <w:rFonts w:eastAsia="Arial" w:cs="Arial"/>
          <w:sz w:val="19"/>
          <w:szCs w:val="19"/>
        </w:rPr>
        <w:t>d</w:t>
      </w:r>
      <w:r w:rsidRPr="0028776E">
        <w:rPr>
          <w:rFonts w:eastAsia="Arial" w:cs="Arial"/>
          <w:spacing w:val="2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k</w:t>
      </w:r>
      <w:r w:rsidRPr="0028776E">
        <w:rPr>
          <w:rFonts w:eastAsia="Arial" w:cs="Arial"/>
          <w:spacing w:val="16"/>
          <w:sz w:val="19"/>
          <w:szCs w:val="19"/>
        </w:rPr>
        <w:t xml:space="preserve"> </w:t>
      </w:r>
      <w:r w:rsidRPr="0028776E">
        <w:rPr>
          <w:rFonts w:eastAsia="Arial" w:cs="Arial"/>
          <w:spacing w:val="2"/>
          <w:sz w:val="19"/>
          <w:szCs w:val="19"/>
        </w:rPr>
        <w:t>abou</w:t>
      </w:r>
      <w:r w:rsidRPr="0028776E">
        <w:rPr>
          <w:rFonts w:eastAsia="Arial" w:cs="Arial"/>
          <w:sz w:val="19"/>
          <w:szCs w:val="19"/>
        </w:rPr>
        <w:t>t</w:t>
      </w:r>
      <w:r w:rsidRPr="0028776E">
        <w:rPr>
          <w:rFonts w:eastAsia="Arial" w:cs="Arial"/>
          <w:spacing w:val="18"/>
          <w:sz w:val="19"/>
          <w:szCs w:val="19"/>
        </w:rPr>
        <w:t xml:space="preserve"> </w:t>
      </w:r>
      <w:r w:rsidRPr="0028776E">
        <w:rPr>
          <w:rFonts w:eastAsia="Arial" w:cs="Arial"/>
          <w:spacing w:val="2"/>
          <w:sz w:val="19"/>
          <w:szCs w:val="19"/>
        </w:rPr>
        <w:t>eac</w:t>
      </w:r>
      <w:r w:rsidRPr="0028776E">
        <w:rPr>
          <w:rFonts w:eastAsia="Arial" w:cs="Arial"/>
          <w:sz w:val="19"/>
          <w:szCs w:val="19"/>
        </w:rPr>
        <w:t>h</w:t>
      </w:r>
      <w:r w:rsidRPr="0028776E">
        <w:rPr>
          <w:rFonts w:eastAsia="Arial" w:cs="Arial"/>
          <w:spacing w:val="17"/>
          <w:sz w:val="19"/>
          <w:szCs w:val="19"/>
        </w:rPr>
        <w:t xml:space="preserve"> </w:t>
      </w:r>
      <w:r w:rsidRPr="0028776E">
        <w:rPr>
          <w:rFonts w:eastAsia="Arial" w:cs="Arial"/>
          <w:spacing w:val="2"/>
          <w:w w:val="103"/>
          <w:sz w:val="19"/>
          <w:szCs w:val="19"/>
        </w:rPr>
        <w:t>one</w:t>
      </w:r>
      <w:r w:rsidRPr="0028776E">
        <w:rPr>
          <w:rFonts w:eastAsia="Arial" w:cs="Arial"/>
          <w:w w:val="103"/>
          <w:sz w:val="19"/>
          <w:szCs w:val="19"/>
        </w:rPr>
        <w:t xml:space="preserve">. </w:t>
      </w:r>
      <w:r w:rsidRPr="0028776E">
        <w:rPr>
          <w:rFonts w:eastAsia="Arial" w:cs="Arial"/>
          <w:spacing w:val="1"/>
          <w:sz w:val="19"/>
          <w:szCs w:val="19"/>
        </w:rPr>
        <w:t>I</w:t>
      </w:r>
      <w:r w:rsidRPr="0028776E">
        <w:rPr>
          <w:rFonts w:eastAsia="Arial" w:cs="Arial"/>
          <w:sz w:val="19"/>
          <w:szCs w:val="19"/>
        </w:rPr>
        <w:t>f</w:t>
      </w:r>
      <w:r w:rsidRPr="0028776E">
        <w:rPr>
          <w:rFonts w:eastAsia="Arial" w:cs="Arial"/>
          <w:spacing w:val="7"/>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2"/>
          <w:sz w:val="19"/>
          <w:szCs w:val="19"/>
        </w:rPr>
        <w:t>no</w:t>
      </w:r>
      <w:r w:rsidRPr="0028776E">
        <w:rPr>
          <w:rFonts w:eastAsia="Arial" w:cs="Arial"/>
          <w:sz w:val="19"/>
          <w:szCs w:val="19"/>
        </w:rPr>
        <w:t>t</w:t>
      </w:r>
      <w:r w:rsidRPr="0028776E">
        <w:rPr>
          <w:rFonts w:eastAsia="Arial" w:cs="Arial"/>
          <w:spacing w:val="12"/>
          <w:sz w:val="19"/>
          <w:szCs w:val="19"/>
        </w:rPr>
        <w:t xml:space="preserve"> </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pacing w:val="1"/>
          <w:sz w:val="19"/>
          <w:szCs w:val="19"/>
        </w:rPr>
        <w:t>l</w:t>
      </w:r>
      <w:r w:rsidRPr="0028776E">
        <w:rPr>
          <w:rFonts w:eastAsia="Arial" w:cs="Arial"/>
          <w:spacing w:val="2"/>
          <w:sz w:val="19"/>
          <w:szCs w:val="19"/>
        </w:rPr>
        <w:t>evan</w:t>
      </w:r>
      <w:r w:rsidRPr="0028776E">
        <w:rPr>
          <w:rFonts w:eastAsia="Arial" w:cs="Arial"/>
          <w:sz w:val="19"/>
          <w:szCs w:val="19"/>
        </w:rPr>
        <w:t>t</w:t>
      </w:r>
      <w:r w:rsidRPr="0028776E">
        <w:rPr>
          <w:rFonts w:eastAsia="Arial" w:cs="Arial"/>
          <w:spacing w:val="24"/>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n</w:t>
      </w:r>
      <w:r w:rsidRPr="0028776E">
        <w:rPr>
          <w:rFonts w:eastAsia="Arial" w:cs="Arial"/>
          <w:spacing w:val="16"/>
          <w:sz w:val="19"/>
          <w:szCs w:val="19"/>
        </w:rPr>
        <w:t xml:space="preserve"> </w:t>
      </w:r>
      <w:r w:rsidRPr="0028776E">
        <w:rPr>
          <w:rFonts w:eastAsia="Arial" w:cs="Arial"/>
          <w:spacing w:val="2"/>
          <w:sz w:val="19"/>
          <w:szCs w:val="19"/>
        </w:rPr>
        <w:t>d</w:t>
      </w:r>
      <w:r w:rsidRPr="0028776E">
        <w:rPr>
          <w:rFonts w:eastAsia="Arial" w:cs="Arial"/>
          <w:sz w:val="19"/>
          <w:szCs w:val="19"/>
        </w:rPr>
        <w:t>o</w:t>
      </w:r>
      <w:r w:rsidRPr="0028776E">
        <w:rPr>
          <w:rFonts w:eastAsia="Arial" w:cs="Arial"/>
          <w:spacing w:val="11"/>
          <w:sz w:val="19"/>
          <w:szCs w:val="19"/>
        </w:rPr>
        <w:t xml:space="preserve"> </w:t>
      </w:r>
      <w:r w:rsidRPr="0028776E">
        <w:rPr>
          <w:rFonts w:eastAsia="Arial" w:cs="Arial"/>
          <w:spacing w:val="2"/>
          <w:sz w:val="19"/>
          <w:szCs w:val="19"/>
        </w:rPr>
        <w:t>no</w:t>
      </w:r>
      <w:r w:rsidRPr="0028776E">
        <w:rPr>
          <w:rFonts w:eastAsia="Arial" w:cs="Arial"/>
          <w:sz w:val="19"/>
          <w:szCs w:val="19"/>
        </w:rPr>
        <w:t>t</w:t>
      </w:r>
      <w:r w:rsidRPr="0028776E">
        <w:rPr>
          <w:rFonts w:eastAsia="Arial" w:cs="Arial"/>
          <w:spacing w:val="12"/>
          <w:sz w:val="19"/>
          <w:szCs w:val="19"/>
        </w:rPr>
        <w:t xml:space="preserve"> </w:t>
      </w:r>
      <w:r w:rsidRPr="0028776E">
        <w:rPr>
          <w:rFonts w:eastAsia="Arial" w:cs="Arial"/>
          <w:spacing w:val="1"/>
          <w:sz w:val="19"/>
          <w:szCs w:val="19"/>
        </w:rPr>
        <w:t>fil</w:t>
      </w:r>
      <w:r w:rsidRPr="0028776E">
        <w:rPr>
          <w:rFonts w:eastAsia="Arial" w:cs="Arial"/>
          <w:sz w:val="19"/>
          <w:szCs w:val="19"/>
        </w:rPr>
        <w:t>l</w:t>
      </w:r>
      <w:r w:rsidRPr="0028776E">
        <w:rPr>
          <w:rFonts w:eastAsia="Arial" w:cs="Arial"/>
          <w:spacing w:val="9"/>
          <w:sz w:val="19"/>
          <w:szCs w:val="19"/>
        </w:rPr>
        <w:t xml:space="preserve"> </w:t>
      </w:r>
      <w:r w:rsidRPr="0028776E">
        <w:rPr>
          <w:rFonts w:eastAsia="Arial" w:cs="Arial"/>
          <w:spacing w:val="2"/>
          <w:sz w:val="19"/>
          <w:szCs w:val="19"/>
        </w:rPr>
        <w:t>any</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g</w:t>
      </w:r>
      <w:r w:rsidRPr="0028776E">
        <w:rPr>
          <w:rFonts w:eastAsia="Arial" w:cs="Arial"/>
          <w:spacing w:val="27"/>
          <w:sz w:val="19"/>
          <w:szCs w:val="19"/>
        </w:rPr>
        <w:t xml:space="preserve"> </w:t>
      </w:r>
      <w:r w:rsidRPr="0028776E">
        <w:rPr>
          <w:rFonts w:eastAsia="Arial" w:cs="Arial"/>
          <w:spacing w:val="1"/>
          <w:w w:val="103"/>
          <w:sz w:val="19"/>
          <w:szCs w:val="19"/>
        </w:rPr>
        <w:t>i</w:t>
      </w:r>
      <w:r w:rsidRPr="0028776E">
        <w:rPr>
          <w:rFonts w:eastAsia="Arial" w:cs="Arial"/>
          <w:spacing w:val="2"/>
          <w:w w:val="103"/>
          <w:sz w:val="19"/>
          <w:szCs w:val="19"/>
        </w:rPr>
        <w:t>n</w:t>
      </w:r>
      <w:r w:rsidRPr="0028776E">
        <w:rPr>
          <w:rFonts w:eastAsia="Arial" w:cs="Arial"/>
          <w:w w:val="103"/>
          <w:sz w:val="19"/>
          <w:szCs w:val="19"/>
        </w:rPr>
        <w:t>.</w:t>
      </w:r>
    </w:p>
    <w:p w:rsidR="00396F42" w:rsidRPr="0028776E" w:rsidRDefault="004A0AD4">
      <w:pPr>
        <w:tabs>
          <w:tab w:val="left" w:pos="520"/>
        </w:tabs>
        <w:spacing w:before="90" w:line="280" w:lineRule="atLeast"/>
        <w:ind w:left="537" w:right="252" w:hanging="397"/>
        <w:rPr>
          <w:rFonts w:eastAsia="Arial" w:cs="Arial"/>
          <w:sz w:val="19"/>
          <w:szCs w:val="19"/>
        </w:rPr>
      </w:pPr>
      <w:r w:rsidRPr="0028776E">
        <w:rPr>
          <w:rFonts w:eastAsia="Arial" w:cs="Arial"/>
          <w:spacing w:val="2"/>
          <w:sz w:val="19"/>
          <w:szCs w:val="19"/>
        </w:rPr>
        <w:t>1</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17"/>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1"/>
          <w:sz w:val="19"/>
          <w:szCs w:val="19"/>
        </w:rPr>
        <w:t>r</w:t>
      </w:r>
      <w:r w:rsidRPr="0028776E">
        <w:rPr>
          <w:rFonts w:eastAsia="Arial" w:cs="Arial"/>
          <w:spacing w:val="2"/>
          <w:sz w:val="19"/>
          <w:szCs w:val="19"/>
        </w:rPr>
        <w:t>equ</w:t>
      </w:r>
      <w:r w:rsidRPr="0028776E">
        <w:rPr>
          <w:rFonts w:eastAsia="Arial" w:cs="Arial"/>
          <w:spacing w:val="1"/>
          <w:sz w:val="19"/>
          <w:szCs w:val="19"/>
        </w:rPr>
        <w:t>ir</w:t>
      </w:r>
      <w:r w:rsidRPr="0028776E">
        <w:rPr>
          <w:rFonts w:eastAsia="Arial" w:cs="Arial"/>
          <w:sz w:val="19"/>
          <w:szCs w:val="19"/>
        </w:rPr>
        <w:t>e</w:t>
      </w:r>
      <w:r w:rsidRPr="0028776E">
        <w:rPr>
          <w:rFonts w:eastAsia="Arial" w:cs="Arial"/>
          <w:spacing w:val="23"/>
          <w:sz w:val="19"/>
          <w:szCs w:val="19"/>
        </w:rPr>
        <w:t xml:space="preserve"> </w:t>
      </w:r>
      <w:r w:rsidRPr="0028776E">
        <w:rPr>
          <w:rFonts w:eastAsia="Arial" w:cs="Arial"/>
          <w:spacing w:val="1"/>
          <w:sz w:val="19"/>
          <w:szCs w:val="19"/>
        </w:rPr>
        <w:t>i</w:t>
      </w:r>
      <w:r w:rsidRPr="0028776E">
        <w:rPr>
          <w:rFonts w:eastAsia="Arial" w:cs="Arial"/>
          <w:spacing w:val="2"/>
          <w:sz w:val="19"/>
          <w:szCs w:val="19"/>
        </w:rPr>
        <w:t>ns</w:t>
      </w:r>
      <w:r w:rsidRPr="0028776E">
        <w:rPr>
          <w:rFonts w:eastAsia="Arial" w:cs="Arial"/>
          <w:spacing w:val="1"/>
          <w:sz w:val="19"/>
          <w:szCs w:val="19"/>
        </w:rPr>
        <w:t>t</w:t>
      </w:r>
      <w:r w:rsidRPr="0028776E">
        <w:rPr>
          <w:rFonts w:eastAsia="Arial" w:cs="Arial"/>
          <w:spacing w:val="2"/>
          <w:sz w:val="19"/>
          <w:szCs w:val="19"/>
        </w:rPr>
        <w:t>a</w:t>
      </w:r>
      <w:r w:rsidRPr="0028776E">
        <w:rPr>
          <w:rFonts w:eastAsia="Arial" w:cs="Arial"/>
          <w:spacing w:val="1"/>
          <w:sz w:val="19"/>
          <w:szCs w:val="19"/>
        </w:rPr>
        <w:t>ll</w:t>
      </w:r>
      <w:r w:rsidRPr="0028776E">
        <w:rPr>
          <w:rFonts w:eastAsia="Arial" w:cs="Arial"/>
          <w:spacing w:val="2"/>
          <w:sz w:val="19"/>
          <w:szCs w:val="19"/>
        </w:rPr>
        <w:t>a</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done</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1"/>
          <w:sz w:val="19"/>
          <w:szCs w:val="19"/>
        </w:rPr>
        <w:t>(</w:t>
      </w:r>
      <w:r w:rsidRPr="0028776E">
        <w:rPr>
          <w:rFonts w:eastAsia="Arial" w:cs="Arial"/>
          <w:spacing w:val="3"/>
          <w:sz w:val="19"/>
          <w:szCs w:val="19"/>
        </w:rPr>
        <w:t>W</w:t>
      </w:r>
      <w:r w:rsidRPr="0028776E">
        <w:rPr>
          <w:rFonts w:eastAsia="Arial" w:cs="Arial"/>
          <w:spacing w:val="2"/>
          <w:sz w:val="19"/>
          <w:szCs w:val="19"/>
        </w:rPr>
        <w:t>h</w:t>
      </w:r>
      <w:r w:rsidRPr="0028776E">
        <w:rPr>
          <w:rFonts w:eastAsia="Arial" w:cs="Arial"/>
          <w:sz w:val="19"/>
          <w:szCs w:val="19"/>
        </w:rPr>
        <w:t>o</w:t>
      </w:r>
      <w:r w:rsidRPr="0028776E">
        <w:rPr>
          <w:rFonts w:eastAsia="Arial" w:cs="Arial"/>
          <w:spacing w:val="19"/>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pacing w:val="2"/>
          <w:sz w:val="19"/>
          <w:szCs w:val="19"/>
        </w:rPr>
        <w:t>ns</w:t>
      </w:r>
      <w:r w:rsidRPr="0028776E">
        <w:rPr>
          <w:rFonts w:eastAsia="Arial" w:cs="Arial"/>
          <w:spacing w:val="1"/>
          <w:sz w:val="19"/>
          <w:szCs w:val="19"/>
        </w:rPr>
        <w:t>t</w:t>
      </w:r>
      <w:r w:rsidRPr="0028776E">
        <w:rPr>
          <w:rFonts w:eastAsia="Arial" w:cs="Arial"/>
          <w:spacing w:val="2"/>
          <w:sz w:val="19"/>
          <w:szCs w:val="19"/>
        </w:rPr>
        <w:t>a</w:t>
      </w:r>
      <w:r w:rsidRPr="0028776E">
        <w:rPr>
          <w:rFonts w:eastAsia="Arial" w:cs="Arial"/>
          <w:spacing w:val="1"/>
          <w:sz w:val="19"/>
          <w:szCs w:val="19"/>
        </w:rPr>
        <w:t>l</w:t>
      </w:r>
      <w:r w:rsidRPr="0028776E">
        <w:rPr>
          <w:rFonts w:eastAsia="Arial" w:cs="Arial"/>
          <w:sz w:val="19"/>
          <w:szCs w:val="19"/>
        </w:rPr>
        <w:t>l</w:t>
      </w:r>
      <w:r w:rsidRPr="0028776E">
        <w:rPr>
          <w:rFonts w:eastAsia="Arial" w:cs="Arial"/>
          <w:spacing w:val="19"/>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2"/>
          <w:sz w:val="19"/>
          <w:szCs w:val="19"/>
        </w:rPr>
        <w:t>wha</w:t>
      </w:r>
      <w:r w:rsidRPr="0028776E">
        <w:rPr>
          <w:rFonts w:eastAsia="Arial" w:cs="Arial"/>
          <w:sz w:val="19"/>
          <w:szCs w:val="19"/>
        </w:rPr>
        <w:t>t</w:t>
      </w:r>
      <w:r w:rsidRPr="0028776E">
        <w:rPr>
          <w:rFonts w:eastAsia="Arial" w:cs="Arial"/>
          <w:spacing w:val="16"/>
          <w:sz w:val="19"/>
          <w:szCs w:val="19"/>
        </w:rPr>
        <w:t xml:space="preserve"> </w:t>
      </w:r>
      <w:r w:rsidRPr="0028776E">
        <w:rPr>
          <w:rFonts w:eastAsia="Arial" w:cs="Arial"/>
          <w:spacing w:val="2"/>
          <w:w w:val="103"/>
          <w:sz w:val="19"/>
          <w:szCs w:val="19"/>
        </w:rPr>
        <w:t>he</w:t>
      </w:r>
      <w:r w:rsidRPr="0028776E">
        <w:rPr>
          <w:rFonts w:eastAsia="Arial" w:cs="Arial"/>
          <w:spacing w:val="1"/>
          <w:w w:val="103"/>
          <w:sz w:val="19"/>
          <w:szCs w:val="19"/>
        </w:rPr>
        <w:t>l</w:t>
      </w:r>
      <w:r w:rsidRPr="0028776E">
        <w:rPr>
          <w:rFonts w:eastAsia="Arial" w:cs="Arial"/>
          <w:w w:val="103"/>
          <w:sz w:val="19"/>
          <w:szCs w:val="19"/>
        </w:rPr>
        <w:t xml:space="preserve">p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y</w:t>
      </w:r>
      <w:r w:rsidRPr="0028776E">
        <w:rPr>
          <w:rFonts w:eastAsia="Arial" w:cs="Arial"/>
          <w:spacing w:val="16"/>
          <w:sz w:val="19"/>
          <w:szCs w:val="19"/>
        </w:rPr>
        <w:t xml:space="preserve"> </w:t>
      </w:r>
      <w:r w:rsidRPr="0028776E">
        <w:rPr>
          <w:rFonts w:eastAsia="Arial" w:cs="Arial"/>
          <w:spacing w:val="2"/>
          <w:w w:val="103"/>
          <w:sz w:val="19"/>
          <w:szCs w:val="19"/>
        </w:rPr>
        <w:t>have?</w:t>
      </w:r>
      <w:r w:rsidRPr="0028776E">
        <w:rPr>
          <w:rFonts w:eastAsia="Arial" w:cs="Arial"/>
          <w:w w:val="103"/>
          <w:sz w:val="19"/>
          <w:szCs w:val="19"/>
        </w:rPr>
        <w:t>)</w:t>
      </w:r>
    </w:p>
    <w:p w:rsidR="00396F42" w:rsidRPr="0028776E" w:rsidRDefault="00396F42">
      <w:pPr>
        <w:spacing w:before="8" w:line="240" w:lineRule="exact"/>
        <w:rPr>
          <w:sz w:val="24"/>
          <w:szCs w:val="24"/>
        </w:rPr>
      </w:pPr>
    </w:p>
    <w:p w:rsidR="00396F42" w:rsidRPr="0028776E" w:rsidRDefault="004A0AD4">
      <w:pPr>
        <w:spacing w:before="37" w:line="244" w:lineRule="auto"/>
        <w:ind w:left="569" w:right="70"/>
        <w:rPr>
          <w:rFonts w:eastAsia="Arial" w:cs="Arial"/>
        </w:rPr>
      </w:pPr>
      <w:r w:rsidRPr="0028776E">
        <w:rPr>
          <w:rFonts w:eastAsia="Arial" w:cs="Arial"/>
          <w:sz w:val="20"/>
        </w:rPr>
        <w:t>The</w:t>
      </w:r>
      <w:r w:rsidRPr="0028776E">
        <w:rPr>
          <w:rFonts w:eastAsia="Arial" w:cs="Arial"/>
          <w:spacing w:val="8"/>
          <w:sz w:val="20"/>
        </w:rPr>
        <w:t xml:space="preserve"> </w:t>
      </w:r>
      <w:r w:rsidRPr="0028776E">
        <w:rPr>
          <w:rFonts w:eastAsia="Arial" w:cs="Arial"/>
          <w:sz w:val="20"/>
        </w:rPr>
        <w:t>product</w:t>
      </w:r>
      <w:r w:rsidRPr="0028776E">
        <w:rPr>
          <w:rFonts w:eastAsia="Arial" w:cs="Arial"/>
          <w:spacing w:val="14"/>
          <w:sz w:val="20"/>
        </w:rPr>
        <w:t xml:space="preserve"> </w:t>
      </w:r>
      <w:r w:rsidRPr="0028776E">
        <w:rPr>
          <w:rFonts w:eastAsia="Arial" w:cs="Arial"/>
          <w:sz w:val="20"/>
        </w:rPr>
        <w:t>doesn't</w:t>
      </w:r>
      <w:r w:rsidRPr="0028776E">
        <w:rPr>
          <w:rFonts w:eastAsia="Arial" w:cs="Arial"/>
          <w:spacing w:val="14"/>
          <w:sz w:val="20"/>
        </w:rPr>
        <w:t xml:space="preserve"> </w:t>
      </w:r>
      <w:r w:rsidRPr="0028776E">
        <w:rPr>
          <w:rFonts w:eastAsia="Arial" w:cs="Arial"/>
          <w:sz w:val="20"/>
        </w:rPr>
        <w:t>need</w:t>
      </w:r>
      <w:r w:rsidRPr="0028776E">
        <w:rPr>
          <w:rFonts w:eastAsia="Arial" w:cs="Arial"/>
          <w:spacing w:val="10"/>
          <w:sz w:val="20"/>
        </w:rPr>
        <w:t xml:space="preserve"> </w:t>
      </w:r>
      <w:r w:rsidRPr="0028776E">
        <w:rPr>
          <w:rFonts w:eastAsia="Arial" w:cs="Arial"/>
          <w:sz w:val="20"/>
        </w:rPr>
        <w:t>installation,</w:t>
      </w:r>
      <w:r w:rsidRPr="0028776E">
        <w:rPr>
          <w:rFonts w:eastAsia="Arial" w:cs="Arial"/>
          <w:spacing w:val="21"/>
          <w:sz w:val="20"/>
        </w:rPr>
        <w:t xml:space="preserve">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in</w:t>
      </w:r>
      <w:r w:rsidRPr="0028776E">
        <w:rPr>
          <w:rFonts w:eastAsia="Arial" w:cs="Arial"/>
          <w:spacing w:val="4"/>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future</w:t>
      </w:r>
      <w:r w:rsidRPr="0028776E">
        <w:rPr>
          <w:rFonts w:eastAsia="Arial" w:cs="Arial"/>
          <w:spacing w:val="11"/>
          <w:sz w:val="20"/>
        </w:rPr>
        <w:t xml:space="preserve"> </w:t>
      </w:r>
      <w:r w:rsidRPr="0028776E">
        <w:rPr>
          <w:rFonts w:eastAsia="Arial" w:cs="Arial"/>
          <w:sz w:val="20"/>
        </w:rPr>
        <w:t>it</w:t>
      </w:r>
      <w:r w:rsidRPr="0028776E">
        <w:rPr>
          <w:rFonts w:eastAsia="Arial" w:cs="Arial"/>
          <w:spacing w:val="3"/>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become</w:t>
      </w:r>
      <w:r w:rsidRPr="0028776E">
        <w:rPr>
          <w:rFonts w:eastAsia="Arial" w:cs="Arial"/>
          <w:spacing w:val="15"/>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app.</w:t>
      </w:r>
      <w:r w:rsidRPr="0028776E">
        <w:rPr>
          <w:rFonts w:eastAsia="Arial" w:cs="Arial"/>
          <w:spacing w:val="9"/>
          <w:sz w:val="20"/>
        </w:rPr>
        <w:t xml:space="preserve"> </w:t>
      </w:r>
      <w:r w:rsidRPr="0028776E">
        <w:rPr>
          <w:rFonts w:eastAsia="Arial" w:cs="Arial"/>
          <w:sz w:val="20"/>
        </w:rPr>
        <w:t>Then</w:t>
      </w:r>
      <w:r w:rsidRPr="0028776E">
        <w:rPr>
          <w:rFonts w:eastAsia="Arial" w:cs="Arial"/>
          <w:spacing w:val="10"/>
          <w:sz w:val="20"/>
        </w:rPr>
        <w:t xml:space="preserve"> </w:t>
      </w:r>
      <w:r w:rsidRPr="0028776E">
        <w:rPr>
          <w:rFonts w:eastAsia="Arial" w:cs="Arial"/>
          <w:w w:val="102"/>
          <w:sz w:val="20"/>
        </w:rPr>
        <w:t xml:space="preserve">it's </w:t>
      </w:r>
      <w:r w:rsidRPr="0028776E">
        <w:rPr>
          <w:rFonts w:eastAsia="Arial" w:cs="Arial"/>
          <w:sz w:val="20"/>
        </w:rPr>
        <w:t>gone</w:t>
      </w:r>
      <w:r w:rsidRPr="0028776E">
        <w:rPr>
          <w:rFonts w:eastAsia="Arial" w:cs="Arial"/>
          <w:spacing w:val="10"/>
          <w:sz w:val="20"/>
        </w:rPr>
        <w:t xml:space="preserve"> </w:t>
      </w:r>
      <w:r w:rsidRPr="0028776E">
        <w:rPr>
          <w:rFonts w:eastAsia="Arial" w:cs="Arial"/>
          <w:sz w:val="20"/>
        </w:rPr>
        <w:t>need</w:t>
      </w:r>
      <w:r w:rsidRPr="0028776E">
        <w:rPr>
          <w:rFonts w:eastAsia="Arial" w:cs="Arial"/>
          <w:spacing w:val="10"/>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installation,</w:t>
      </w:r>
      <w:r w:rsidRPr="0028776E">
        <w:rPr>
          <w:rFonts w:eastAsia="Arial" w:cs="Arial"/>
          <w:spacing w:val="21"/>
          <w:sz w:val="20"/>
        </w:rPr>
        <w:t xml:space="preserve"> </w:t>
      </w:r>
      <w:r w:rsidRPr="0028776E">
        <w:rPr>
          <w:rFonts w:eastAsia="Arial" w:cs="Arial"/>
          <w:sz w:val="20"/>
        </w:rPr>
        <w:t>for</w:t>
      </w:r>
      <w:r w:rsidRPr="0028776E">
        <w:rPr>
          <w:rFonts w:eastAsia="Arial" w:cs="Arial"/>
          <w:spacing w:val="6"/>
          <w:sz w:val="20"/>
        </w:rPr>
        <w:t xml:space="preserve"> </w:t>
      </w:r>
      <w:r w:rsidRPr="0028776E">
        <w:rPr>
          <w:rFonts w:eastAsia="Arial" w:cs="Arial"/>
          <w:sz w:val="20"/>
        </w:rPr>
        <w:t>now</w:t>
      </w:r>
      <w:r w:rsidRPr="0028776E">
        <w:rPr>
          <w:rFonts w:eastAsia="Arial" w:cs="Arial"/>
          <w:spacing w:val="8"/>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access</w:t>
      </w:r>
      <w:r w:rsidRPr="0028776E">
        <w:rPr>
          <w:rFonts w:eastAsia="Arial" w:cs="Arial"/>
          <w:spacing w:val="13"/>
          <w:sz w:val="20"/>
        </w:rPr>
        <w:t xml:space="preserve"> </w:t>
      </w:r>
      <w:r w:rsidRPr="0028776E">
        <w:rPr>
          <w:rFonts w:eastAsia="Arial" w:cs="Arial"/>
          <w:sz w:val="20"/>
        </w:rPr>
        <w:t>it</w:t>
      </w:r>
      <w:r w:rsidRPr="0028776E">
        <w:rPr>
          <w:rFonts w:eastAsia="Arial" w:cs="Arial"/>
          <w:spacing w:val="3"/>
          <w:sz w:val="20"/>
        </w:rPr>
        <w:t xml:space="preserve"> </w:t>
      </w:r>
      <w:r w:rsidRPr="0028776E">
        <w:rPr>
          <w:rFonts w:eastAsia="Arial" w:cs="Arial"/>
          <w:sz w:val="20"/>
        </w:rPr>
        <w:t>by</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w w:val="102"/>
          <w:sz w:val="20"/>
        </w:rPr>
        <w:t>internet.</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2" w:line="200" w:lineRule="exact"/>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2</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ha</w:t>
      </w:r>
      <w:r w:rsidRPr="0028776E">
        <w:rPr>
          <w:rFonts w:eastAsia="Arial" w:cs="Arial"/>
          <w:position w:val="-1"/>
          <w:sz w:val="19"/>
          <w:szCs w:val="19"/>
        </w:rPr>
        <w:t>t</w:t>
      </w:r>
      <w:r w:rsidRPr="0028776E">
        <w:rPr>
          <w:rFonts w:eastAsia="Arial" w:cs="Arial"/>
          <w:spacing w:val="17"/>
          <w:position w:val="-1"/>
          <w:sz w:val="19"/>
          <w:szCs w:val="19"/>
        </w:rPr>
        <w:t xml:space="preserve"> </w:t>
      </w:r>
      <w:r w:rsidRPr="0028776E">
        <w:rPr>
          <w:rFonts w:eastAsia="Arial" w:cs="Arial"/>
          <w:spacing w:val="2"/>
          <w:position w:val="-1"/>
          <w:sz w:val="19"/>
          <w:szCs w:val="19"/>
        </w:rPr>
        <w:t>so</w:t>
      </w:r>
      <w:r w:rsidRPr="0028776E">
        <w:rPr>
          <w:rFonts w:eastAsia="Arial" w:cs="Arial"/>
          <w:spacing w:val="1"/>
          <w:position w:val="-1"/>
          <w:sz w:val="19"/>
          <w:szCs w:val="19"/>
        </w:rPr>
        <w:t>r</w:t>
      </w:r>
      <w:r w:rsidRPr="0028776E">
        <w:rPr>
          <w:rFonts w:eastAsia="Arial" w:cs="Arial"/>
          <w:position w:val="-1"/>
          <w:sz w:val="19"/>
          <w:szCs w:val="19"/>
        </w:rPr>
        <w:t>t</w:t>
      </w:r>
      <w:r w:rsidRPr="0028776E">
        <w:rPr>
          <w:rFonts w:eastAsia="Arial" w:cs="Arial"/>
          <w:spacing w:val="13"/>
          <w:position w:val="-1"/>
          <w:sz w:val="19"/>
          <w:szCs w:val="19"/>
        </w:rPr>
        <w:t xml:space="preserve"> </w:t>
      </w:r>
      <w:r w:rsidRPr="0028776E">
        <w:rPr>
          <w:rFonts w:eastAsia="Arial" w:cs="Arial"/>
          <w:spacing w:val="2"/>
          <w:position w:val="-1"/>
          <w:sz w:val="19"/>
          <w:szCs w:val="19"/>
        </w:rPr>
        <w:t>o</w:t>
      </w:r>
      <w:r w:rsidRPr="0028776E">
        <w:rPr>
          <w:rFonts w:eastAsia="Arial" w:cs="Arial"/>
          <w:position w:val="-1"/>
          <w:sz w:val="19"/>
          <w:szCs w:val="19"/>
        </w:rPr>
        <w:t>f</w:t>
      </w:r>
      <w:r w:rsidRPr="0028776E">
        <w:rPr>
          <w:rFonts w:eastAsia="Arial" w:cs="Arial"/>
          <w:spacing w:val="9"/>
          <w:position w:val="-1"/>
          <w:sz w:val="19"/>
          <w:szCs w:val="19"/>
        </w:rPr>
        <w:t xml:space="preserve"> </w:t>
      </w:r>
      <w:r w:rsidRPr="0028776E">
        <w:rPr>
          <w:rFonts w:eastAsia="Arial" w:cs="Arial"/>
          <w:spacing w:val="2"/>
          <w:position w:val="-1"/>
          <w:sz w:val="19"/>
          <w:szCs w:val="19"/>
        </w:rPr>
        <w:t>se</w:t>
      </w:r>
      <w:r w:rsidRPr="0028776E">
        <w:rPr>
          <w:rFonts w:eastAsia="Arial" w:cs="Arial"/>
          <w:spacing w:val="1"/>
          <w:position w:val="-1"/>
          <w:sz w:val="19"/>
          <w:szCs w:val="19"/>
        </w:rPr>
        <w:t>r</w:t>
      </w:r>
      <w:r w:rsidRPr="0028776E">
        <w:rPr>
          <w:rFonts w:eastAsia="Arial" w:cs="Arial"/>
          <w:spacing w:val="2"/>
          <w:position w:val="-1"/>
          <w:sz w:val="19"/>
          <w:szCs w:val="19"/>
        </w:rPr>
        <w:t>v</w:t>
      </w:r>
      <w:r w:rsidRPr="0028776E">
        <w:rPr>
          <w:rFonts w:eastAsia="Arial" w:cs="Arial"/>
          <w:spacing w:val="1"/>
          <w:position w:val="-1"/>
          <w:sz w:val="19"/>
          <w:szCs w:val="19"/>
        </w:rPr>
        <w:t>i</w:t>
      </w:r>
      <w:r w:rsidRPr="0028776E">
        <w:rPr>
          <w:rFonts w:eastAsia="Arial" w:cs="Arial"/>
          <w:spacing w:val="2"/>
          <w:position w:val="-1"/>
          <w:sz w:val="19"/>
          <w:szCs w:val="19"/>
        </w:rPr>
        <w:t>c</w:t>
      </w:r>
      <w:r w:rsidRPr="0028776E">
        <w:rPr>
          <w:rFonts w:eastAsia="Arial" w:cs="Arial"/>
          <w:position w:val="-1"/>
          <w:sz w:val="19"/>
          <w:szCs w:val="19"/>
        </w:rPr>
        <w:t>e</w:t>
      </w:r>
      <w:r w:rsidRPr="0028776E">
        <w:rPr>
          <w:rFonts w:eastAsia="Arial" w:cs="Arial"/>
          <w:spacing w:val="23"/>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2"/>
          <w:position w:val="-1"/>
          <w:sz w:val="19"/>
          <w:szCs w:val="19"/>
        </w:rPr>
        <w:t>yo</w:t>
      </w:r>
      <w:r w:rsidRPr="0028776E">
        <w:rPr>
          <w:rFonts w:eastAsia="Arial" w:cs="Arial"/>
          <w:position w:val="-1"/>
          <w:sz w:val="19"/>
          <w:szCs w:val="19"/>
        </w:rPr>
        <w:t>u</w:t>
      </w:r>
      <w:r w:rsidRPr="0028776E">
        <w:rPr>
          <w:rFonts w:eastAsia="Arial" w:cs="Arial"/>
          <w:spacing w:val="14"/>
          <w:position w:val="-1"/>
          <w:sz w:val="19"/>
          <w:szCs w:val="19"/>
        </w:rPr>
        <w:t xml:space="preserve"> </w:t>
      </w:r>
      <w:r w:rsidRPr="0028776E">
        <w:rPr>
          <w:rFonts w:eastAsia="Arial" w:cs="Arial"/>
          <w:spacing w:val="2"/>
          <w:position w:val="-1"/>
          <w:sz w:val="19"/>
          <w:szCs w:val="19"/>
        </w:rPr>
        <w:t>o</w:t>
      </w:r>
      <w:r w:rsidRPr="0028776E">
        <w:rPr>
          <w:rFonts w:eastAsia="Arial" w:cs="Arial"/>
          <w:spacing w:val="1"/>
          <w:position w:val="-1"/>
          <w:sz w:val="19"/>
          <w:szCs w:val="19"/>
        </w:rPr>
        <w:t>ff</w:t>
      </w:r>
      <w:r w:rsidRPr="0028776E">
        <w:rPr>
          <w:rFonts w:eastAsia="Arial" w:cs="Arial"/>
          <w:spacing w:val="2"/>
          <w:position w:val="-1"/>
          <w:sz w:val="19"/>
          <w:szCs w:val="19"/>
        </w:rPr>
        <w:t>e</w:t>
      </w:r>
      <w:r w:rsidRPr="0028776E">
        <w:rPr>
          <w:rFonts w:eastAsia="Arial" w:cs="Arial"/>
          <w:spacing w:val="1"/>
          <w:position w:val="-1"/>
          <w:sz w:val="19"/>
          <w:szCs w:val="19"/>
        </w:rPr>
        <w:t>r</w:t>
      </w:r>
      <w:r w:rsidRPr="0028776E">
        <w:rPr>
          <w:rFonts w:eastAsia="Arial" w:cs="Arial"/>
          <w:position w:val="-1"/>
          <w:sz w:val="19"/>
          <w:szCs w:val="19"/>
        </w:rPr>
        <w:t>?</w:t>
      </w:r>
      <w:r w:rsidRPr="0028776E">
        <w:rPr>
          <w:rFonts w:eastAsia="Arial" w:cs="Arial"/>
          <w:spacing w:val="20"/>
          <w:position w:val="-1"/>
          <w:sz w:val="19"/>
          <w:szCs w:val="19"/>
        </w:rPr>
        <w:t xml:space="preserve"> </w:t>
      </w:r>
      <w:r w:rsidRPr="0028776E">
        <w:rPr>
          <w:rFonts w:eastAsia="Arial" w:cs="Arial"/>
          <w:spacing w:val="1"/>
          <w:position w:val="-1"/>
          <w:sz w:val="19"/>
          <w:szCs w:val="19"/>
        </w:rPr>
        <w:t>(</w:t>
      </w:r>
      <w:r w:rsidRPr="0028776E">
        <w:rPr>
          <w:rFonts w:eastAsia="Arial" w:cs="Arial"/>
          <w:spacing w:val="3"/>
          <w:position w:val="-1"/>
          <w:sz w:val="19"/>
          <w:szCs w:val="19"/>
        </w:rPr>
        <w:t>W</w:t>
      </w:r>
      <w:r w:rsidRPr="0028776E">
        <w:rPr>
          <w:rFonts w:eastAsia="Arial" w:cs="Arial"/>
          <w:spacing w:val="2"/>
          <w:position w:val="-1"/>
          <w:sz w:val="19"/>
          <w:szCs w:val="19"/>
        </w:rPr>
        <w:t>ha</w:t>
      </w:r>
      <w:r w:rsidRPr="0028776E">
        <w:rPr>
          <w:rFonts w:eastAsia="Arial" w:cs="Arial"/>
          <w:position w:val="-1"/>
          <w:sz w:val="19"/>
          <w:szCs w:val="19"/>
        </w:rPr>
        <w:t>t</w:t>
      </w:r>
      <w:r w:rsidRPr="0028776E">
        <w:rPr>
          <w:rFonts w:eastAsia="Arial" w:cs="Arial"/>
          <w:spacing w:val="19"/>
          <w:position w:val="-1"/>
          <w:sz w:val="19"/>
          <w:szCs w:val="19"/>
        </w:rPr>
        <w:t xml:space="preserve"> </w:t>
      </w:r>
      <w:r w:rsidRPr="0028776E">
        <w:rPr>
          <w:rFonts w:eastAsia="Arial" w:cs="Arial"/>
          <w:spacing w:val="2"/>
          <w:position w:val="-1"/>
          <w:sz w:val="19"/>
          <w:szCs w:val="19"/>
        </w:rPr>
        <w:t>an</w:t>
      </w:r>
      <w:r w:rsidRPr="0028776E">
        <w:rPr>
          <w:rFonts w:eastAsia="Arial" w:cs="Arial"/>
          <w:position w:val="-1"/>
          <w:sz w:val="19"/>
          <w:szCs w:val="19"/>
        </w:rPr>
        <w:t>d</w:t>
      </w:r>
      <w:r w:rsidRPr="0028776E">
        <w:rPr>
          <w:rFonts w:eastAsia="Arial" w:cs="Arial"/>
          <w:spacing w:val="14"/>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5"/>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t</w:t>
      </w:r>
      <w:r w:rsidRPr="0028776E">
        <w:rPr>
          <w:rFonts w:eastAsia="Arial" w:cs="Arial"/>
          <w:spacing w:val="8"/>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1"/>
          <w:w w:val="103"/>
          <w:position w:val="-1"/>
          <w:sz w:val="19"/>
          <w:szCs w:val="19"/>
        </w:rPr>
        <w:t>f</w:t>
      </w:r>
      <w:r w:rsidRPr="0028776E">
        <w:rPr>
          <w:rFonts w:eastAsia="Arial" w:cs="Arial"/>
          <w:spacing w:val="2"/>
          <w:w w:val="103"/>
          <w:position w:val="-1"/>
          <w:sz w:val="19"/>
          <w:szCs w:val="19"/>
        </w:rPr>
        <w:t>unded?</w:t>
      </w:r>
      <w:r w:rsidRPr="0028776E">
        <w:rPr>
          <w:rFonts w:eastAsia="Arial" w:cs="Arial"/>
          <w:w w:val="103"/>
          <w:position w:val="-1"/>
          <w:sz w:val="19"/>
          <w:szCs w:val="19"/>
        </w:rPr>
        <w:t>)</w:t>
      </w:r>
    </w:p>
    <w:p w:rsidR="00396F42" w:rsidRPr="0028776E" w:rsidRDefault="00396F42">
      <w:pPr>
        <w:spacing w:before="1" w:line="260" w:lineRule="exact"/>
        <w:rPr>
          <w:sz w:val="26"/>
          <w:szCs w:val="26"/>
        </w:rPr>
      </w:pPr>
    </w:p>
    <w:p w:rsidR="00396F42" w:rsidRPr="0028776E" w:rsidRDefault="004A0AD4">
      <w:pPr>
        <w:spacing w:before="37" w:line="220" w:lineRule="exact"/>
        <w:ind w:left="496"/>
        <w:rPr>
          <w:rFonts w:eastAsia="Arial" w:cs="Arial"/>
        </w:rPr>
      </w:pPr>
      <w:r w:rsidRPr="0028776E">
        <w:rPr>
          <w:rFonts w:eastAsia="Arial" w:cs="Arial"/>
          <w:position w:val="-1"/>
          <w:sz w:val="20"/>
        </w:rPr>
        <w:t>My</w:t>
      </w:r>
      <w:r w:rsidRPr="0028776E">
        <w:rPr>
          <w:rFonts w:eastAsia="Arial" w:cs="Arial"/>
          <w:spacing w:val="6"/>
          <w:position w:val="-1"/>
          <w:sz w:val="20"/>
        </w:rPr>
        <w:t xml:space="preserve"> </w:t>
      </w:r>
      <w:r w:rsidRPr="0028776E">
        <w:rPr>
          <w:rFonts w:eastAsia="Arial" w:cs="Arial"/>
          <w:position w:val="-1"/>
          <w:sz w:val="20"/>
        </w:rPr>
        <w:t>service</w:t>
      </w:r>
      <w:r w:rsidRPr="0028776E">
        <w:rPr>
          <w:rFonts w:eastAsia="Arial" w:cs="Arial"/>
          <w:spacing w:val="14"/>
          <w:position w:val="-1"/>
          <w:sz w:val="20"/>
        </w:rPr>
        <w:t xml:space="preserve"> </w:t>
      </w:r>
      <w:r w:rsidRPr="0028776E">
        <w:rPr>
          <w:rFonts w:eastAsia="Arial" w:cs="Arial"/>
          <w:position w:val="-1"/>
          <w:sz w:val="20"/>
        </w:rPr>
        <w:t>it</w:t>
      </w:r>
      <w:r w:rsidRPr="0028776E">
        <w:rPr>
          <w:rFonts w:eastAsia="Arial" w:cs="Arial"/>
          <w:spacing w:val="3"/>
          <w:position w:val="-1"/>
          <w:sz w:val="20"/>
        </w:rPr>
        <w:t xml:space="preserve"> </w:t>
      </w:r>
      <w:r w:rsidRPr="0028776E">
        <w:rPr>
          <w:rFonts w:eastAsia="Arial" w:cs="Arial"/>
          <w:position w:val="-1"/>
          <w:sz w:val="20"/>
        </w:rPr>
        <w:t>have</w:t>
      </w:r>
      <w:r w:rsidRPr="0028776E">
        <w:rPr>
          <w:rFonts w:eastAsia="Arial" w:cs="Arial"/>
          <w:spacing w:val="10"/>
          <w:position w:val="-1"/>
          <w:sz w:val="20"/>
        </w:rPr>
        <w:t xml:space="preserve"> </w:t>
      </w:r>
      <w:r w:rsidRPr="0028776E">
        <w:rPr>
          <w:rFonts w:eastAsia="Arial" w:cs="Arial"/>
          <w:position w:val="-1"/>
          <w:sz w:val="20"/>
        </w:rPr>
        <w:t>a</w:t>
      </w:r>
      <w:r w:rsidRPr="0028776E">
        <w:rPr>
          <w:rFonts w:eastAsia="Arial" w:cs="Arial"/>
          <w:spacing w:val="3"/>
          <w:position w:val="-1"/>
          <w:sz w:val="20"/>
        </w:rPr>
        <w:t xml:space="preserve"> </w:t>
      </w:r>
      <w:r w:rsidRPr="0028776E">
        <w:rPr>
          <w:rFonts w:eastAsia="Arial" w:cs="Arial"/>
          <w:position w:val="-1"/>
          <w:sz w:val="20"/>
        </w:rPr>
        <w:t>website</w:t>
      </w:r>
      <w:r w:rsidRPr="0028776E">
        <w:rPr>
          <w:rFonts w:eastAsia="Arial" w:cs="Arial"/>
          <w:spacing w:val="15"/>
          <w:position w:val="-1"/>
          <w:sz w:val="20"/>
        </w:rPr>
        <w:t xml:space="preserve"> </w:t>
      </w:r>
      <w:r w:rsidRPr="0028776E">
        <w:rPr>
          <w:rFonts w:eastAsia="Arial" w:cs="Arial"/>
          <w:position w:val="-1"/>
          <w:sz w:val="20"/>
        </w:rPr>
        <w:t>online</w:t>
      </w:r>
      <w:r w:rsidRPr="0028776E">
        <w:rPr>
          <w:rFonts w:eastAsia="Arial" w:cs="Arial"/>
          <w:spacing w:val="12"/>
          <w:position w:val="-1"/>
          <w:sz w:val="20"/>
        </w:rPr>
        <w:t xml:space="preserve"> </w:t>
      </w:r>
      <w:r w:rsidRPr="0028776E">
        <w:rPr>
          <w:rFonts w:eastAsia="Arial" w:cs="Arial"/>
          <w:position w:val="-1"/>
          <w:sz w:val="20"/>
        </w:rPr>
        <w:t>were</w:t>
      </w:r>
      <w:r w:rsidRPr="0028776E">
        <w:rPr>
          <w:rFonts w:eastAsia="Arial" w:cs="Arial"/>
          <w:spacing w:val="10"/>
          <w:position w:val="-1"/>
          <w:sz w:val="20"/>
        </w:rPr>
        <w:t xml:space="preserve"> </w:t>
      </w:r>
      <w:r w:rsidRPr="0028776E">
        <w:rPr>
          <w:rFonts w:eastAsia="Arial" w:cs="Arial"/>
          <w:position w:val="-1"/>
          <w:sz w:val="20"/>
        </w:rPr>
        <w:t>people</w:t>
      </w:r>
      <w:r w:rsidRPr="0028776E">
        <w:rPr>
          <w:rFonts w:eastAsia="Arial" w:cs="Arial"/>
          <w:spacing w:val="13"/>
          <w:position w:val="-1"/>
          <w:sz w:val="20"/>
        </w:rPr>
        <w:t xml:space="preserve"> </w:t>
      </w:r>
      <w:r w:rsidRPr="0028776E">
        <w:rPr>
          <w:rFonts w:eastAsia="Arial" w:cs="Arial"/>
          <w:position w:val="-1"/>
          <w:sz w:val="20"/>
        </w:rPr>
        <w:t>can</w:t>
      </w:r>
      <w:r w:rsidRPr="0028776E">
        <w:rPr>
          <w:rFonts w:eastAsia="Arial" w:cs="Arial"/>
          <w:spacing w:val="7"/>
          <w:position w:val="-1"/>
          <w:sz w:val="20"/>
        </w:rPr>
        <w:t xml:space="preserve"> </w:t>
      </w:r>
      <w:r w:rsidRPr="0028776E">
        <w:rPr>
          <w:rFonts w:eastAsia="Arial" w:cs="Arial"/>
          <w:position w:val="-1"/>
          <w:sz w:val="20"/>
        </w:rPr>
        <w:t>answer</w:t>
      </w:r>
      <w:r w:rsidRPr="0028776E">
        <w:rPr>
          <w:rFonts w:eastAsia="Arial" w:cs="Arial"/>
          <w:spacing w:val="14"/>
          <w:position w:val="-1"/>
          <w:sz w:val="20"/>
        </w:rPr>
        <w:t xml:space="preserve"> </w:t>
      </w:r>
      <w:r w:rsidRPr="0028776E">
        <w:rPr>
          <w:rFonts w:eastAsia="Arial" w:cs="Arial"/>
          <w:position w:val="-1"/>
          <w:sz w:val="20"/>
        </w:rPr>
        <w:t>questions</w:t>
      </w:r>
      <w:r w:rsidRPr="0028776E">
        <w:rPr>
          <w:rFonts w:eastAsia="Arial" w:cs="Arial"/>
          <w:spacing w:val="18"/>
          <w:position w:val="-1"/>
          <w:sz w:val="20"/>
        </w:rPr>
        <w:t xml:space="preserve"> </w:t>
      </w:r>
      <w:r w:rsidRPr="0028776E">
        <w:rPr>
          <w:rFonts w:eastAsia="Arial" w:cs="Arial"/>
          <w:position w:val="-1"/>
          <w:sz w:val="20"/>
        </w:rPr>
        <w:t>and</w:t>
      </w:r>
      <w:r w:rsidRPr="0028776E">
        <w:rPr>
          <w:rFonts w:eastAsia="Arial" w:cs="Arial"/>
          <w:spacing w:val="8"/>
          <w:position w:val="-1"/>
          <w:sz w:val="20"/>
        </w:rPr>
        <w:t xml:space="preserve"> </w:t>
      </w:r>
      <w:r w:rsidRPr="0028776E">
        <w:rPr>
          <w:rFonts w:eastAsia="Arial" w:cs="Arial"/>
          <w:position w:val="-1"/>
          <w:sz w:val="20"/>
        </w:rPr>
        <w:t>get</w:t>
      </w:r>
      <w:r w:rsidRPr="0028776E">
        <w:rPr>
          <w:rFonts w:eastAsia="Arial" w:cs="Arial"/>
          <w:spacing w:val="7"/>
          <w:position w:val="-1"/>
          <w:sz w:val="20"/>
        </w:rPr>
        <w:t xml:space="preserve"> </w:t>
      </w:r>
      <w:r w:rsidRPr="0028776E">
        <w:rPr>
          <w:rFonts w:eastAsia="Arial" w:cs="Arial"/>
          <w:w w:val="102"/>
          <w:position w:val="-1"/>
          <w:sz w:val="20"/>
        </w:rPr>
        <w:t>answers.</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0" w:line="240" w:lineRule="exact"/>
        <w:rPr>
          <w:sz w:val="24"/>
          <w:szCs w:val="24"/>
        </w:rPr>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3</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use</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position w:val="-1"/>
          <w:sz w:val="19"/>
          <w:szCs w:val="19"/>
        </w:rPr>
        <w:t>he</w:t>
      </w:r>
      <w:r w:rsidRPr="0028776E">
        <w:rPr>
          <w:rFonts w:eastAsia="Arial" w:cs="Arial"/>
          <w:spacing w:val="1"/>
          <w:position w:val="-1"/>
          <w:sz w:val="19"/>
          <w:szCs w:val="19"/>
        </w:rPr>
        <w:t>l</w:t>
      </w:r>
      <w:r w:rsidRPr="0028776E">
        <w:rPr>
          <w:rFonts w:eastAsia="Arial" w:cs="Arial"/>
          <w:spacing w:val="2"/>
          <w:position w:val="-1"/>
          <w:sz w:val="19"/>
          <w:szCs w:val="19"/>
        </w:rPr>
        <w:t>pe</w:t>
      </w:r>
      <w:r w:rsidRPr="0028776E">
        <w:rPr>
          <w:rFonts w:eastAsia="Arial" w:cs="Arial"/>
          <w:position w:val="-1"/>
          <w:sz w:val="19"/>
          <w:szCs w:val="19"/>
        </w:rPr>
        <w:t>d</w:t>
      </w:r>
      <w:r w:rsidRPr="0028776E">
        <w:rPr>
          <w:rFonts w:eastAsia="Arial" w:cs="Arial"/>
          <w:spacing w:val="22"/>
          <w:position w:val="-1"/>
          <w:sz w:val="19"/>
          <w:szCs w:val="19"/>
        </w:rPr>
        <w:t xml:space="preserve"> </w:t>
      </w:r>
      <w:r w:rsidRPr="0028776E">
        <w:rPr>
          <w:rFonts w:eastAsia="Arial" w:cs="Arial"/>
          <w:spacing w:val="2"/>
          <w:position w:val="-1"/>
          <w:sz w:val="19"/>
          <w:szCs w:val="19"/>
        </w:rPr>
        <w:t>whe</w:t>
      </w:r>
      <w:r w:rsidRPr="0028776E">
        <w:rPr>
          <w:rFonts w:eastAsia="Arial" w:cs="Arial"/>
          <w:position w:val="-1"/>
          <w:sz w:val="19"/>
          <w:szCs w:val="19"/>
        </w:rPr>
        <w:t>n</w:t>
      </w:r>
      <w:r w:rsidRPr="0028776E">
        <w:rPr>
          <w:rFonts w:eastAsia="Arial" w:cs="Arial"/>
          <w:spacing w:val="19"/>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position w:val="-1"/>
          <w:sz w:val="19"/>
          <w:szCs w:val="19"/>
        </w:rPr>
        <w:t>y</w:t>
      </w:r>
      <w:r w:rsidRPr="0028776E">
        <w:rPr>
          <w:rFonts w:eastAsia="Arial" w:cs="Arial"/>
          <w:spacing w:val="16"/>
          <w:position w:val="-1"/>
          <w:sz w:val="19"/>
          <w:szCs w:val="19"/>
        </w:rPr>
        <w:t xml:space="preserve"> </w:t>
      </w:r>
      <w:r w:rsidRPr="0028776E">
        <w:rPr>
          <w:rFonts w:eastAsia="Arial" w:cs="Arial"/>
          <w:spacing w:val="2"/>
          <w:position w:val="-1"/>
          <w:sz w:val="19"/>
          <w:szCs w:val="19"/>
        </w:rPr>
        <w:t>encoun</w:t>
      </w:r>
      <w:r w:rsidRPr="0028776E">
        <w:rPr>
          <w:rFonts w:eastAsia="Arial" w:cs="Arial"/>
          <w:spacing w:val="1"/>
          <w:position w:val="-1"/>
          <w:sz w:val="19"/>
          <w:szCs w:val="19"/>
        </w:rPr>
        <w:t>t</w:t>
      </w:r>
      <w:r w:rsidRPr="0028776E">
        <w:rPr>
          <w:rFonts w:eastAsia="Arial" w:cs="Arial"/>
          <w:spacing w:val="2"/>
          <w:position w:val="-1"/>
          <w:sz w:val="19"/>
          <w:szCs w:val="19"/>
        </w:rPr>
        <w:t>e</w:t>
      </w:r>
      <w:r w:rsidRPr="0028776E">
        <w:rPr>
          <w:rFonts w:eastAsia="Arial" w:cs="Arial"/>
          <w:position w:val="-1"/>
          <w:sz w:val="19"/>
          <w:szCs w:val="19"/>
        </w:rPr>
        <w:t>r</w:t>
      </w:r>
      <w:r w:rsidRPr="0028776E">
        <w:rPr>
          <w:rFonts w:eastAsia="Arial" w:cs="Arial"/>
          <w:spacing w:val="29"/>
          <w:position w:val="-1"/>
          <w:sz w:val="19"/>
          <w:szCs w:val="19"/>
        </w:rPr>
        <w:t xml:space="preserve"> </w:t>
      </w:r>
      <w:r w:rsidRPr="0028776E">
        <w:rPr>
          <w:rFonts w:eastAsia="Arial" w:cs="Arial"/>
          <w:spacing w:val="2"/>
          <w:w w:val="103"/>
          <w:position w:val="-1"/>
          <w:sz w:val="19"/>
          <w:szCs w:val="19"/>
        </w:rPr>
        <w:t>p</w:t>
      </w:r>
      <w:r w:rsidRPr="0028776E">
        <w:rPr>
          <w:rFonts w:eastAsia="Arial" w:cs="Arial"/>
          <w:spacing w:val="1"/>
          <w:w w:val="103"/>
          <w:position w:val="-1"/>
          <w:sz w:val="19"/>
          <w:szCs w:val="19"/>
        </w:rPr>
        <w:t>r</w:t>
      </w:r>
      <w:r w:rsidRPr="0028776E">
        <w:rPr>
          <w:rFonts w:eastAsia="Arial" w:cs="Arial"/>
          <w:spacing w:val="2"/>
          <w:w w:val="103"/>
          <w:position w:val="-1"/>
          <w:sz w:val="19"/>
          <w:szCs w:val="19"/>
        </w:rPr>
        <w:t>ob</w:t>
      </w:r>
      <w:r w:rsidRPr="0028776E">
        <w:rPr>
          <w:rFonts w:eastAsia="Arial" w:cs="Arial"/>
          <w:spacing w:val="1"/>
          <w:w w:val="103"/>
          <w:position w:val="-1"/>
          <w:sz w:val="19"/>
          <w:szCs w:val="19"/>
        </w:rPr>
        <w:t>l</w:t>
      </w:r>
      <w:r w:rsidRPr="0028776E">
        <w:rPr>
          <w:rFonts w:eastAsia="Arial" w:cs="Arial"/>
          <w:spacing w:val="2"/>
          <w:w w:val="103"/>
          <w:position w:val="-1"/>
          <w:sz w:val="19"/>
          <w:szCs w:val="19"/>
        </w:rPr>
        <w:t>e</w:t>
      </w:r>
      <w:r w:rsidRPr="0028776E">
        <w:rPr>
          <w:rFonts w:eastAsia="Arial" w:cs="Arial"/>
          <w:spacing w:val="3"/>
          <w:w w:val="103"/>
          <w:position w:val="-1"/>
          <w:sz w:val="19"/>
          <w:szCs w:val="19"/>
        </w:rPr>
        <w:t>m</w:t>
      </w:r>
      <w:r w:rsidRPr="0028776E">
        <w:rPr>
          <w:rFonts w:eastAsia="Arial" w:cs="Arial"/>
          <w:spacing w:val="2"/>
          <w:w w:val="103"/>
          <w:position w:val="-1"/>
          <w:sz w:val="19"/>
          <w:szCs w:val="19"/>
        </w:rPr>
        <w:t>s</w:t>
      </w:r>
      <w:r w:rsidRPr="0028776E">
        <w:rPr>
          <w:rFonts w:eastAsia="Arial" w:cs="Arial"/>
          <w:w w:val="103"/>
          <w:position w:val="-1"/>
          <w:sz w:val="19"/>
          <w:szCs w:val="19"/>
        </w:rPr>
        <w:t>?</w:t>
      </w:r>
    </w:p>
    <w:p w:rsidR="00396F42" w:rsidRPr="0028776E" w:rsidRDefault="00396F42">
      <w:pPr>
        <w:spacing w:before="5" w:line="280" w:lineRule="exact"/>
        <w:rPr>
          <w:sz w:val="28"/>
          <w:szCs w:val="28"/>
        </w:rPr>
      </w:pPr>
    </w:p>
    <w:p w:rsidR="00396F42" w:rsidRPr="0028776E" w:rsidRDefault="004A0AD4">
      <w:pPr>
        <w:spacing w:before="37" w:line="220" w:lineRule="exact"/>
        <w:ind w:left="477"/>
        <w:rPr>
          <w:rFonts w:eastAsia="Arial" w:cs="Arial"/>
        </w:rPr>
      </w:pPr>
      <w:proofErr w:type="spellStart"/>
      <w:r w:rsidRPr="0028776E">
        <w:rPr>
          <w:rFonts w:eastAsia="Arial" w:cs="Arial"/>
          <w:w w:val="102"/>
          <w:position w:val="-1"/>
          <w:sz w:val="20"/>
        </w:rPr>
        <w:t>Servicedesk</w:t>
      </w:r>
      <w:proofErr w:type="spellEnd"/>
      <w:r w:rsidRPr="0028776E">
        <w:rPr>
          <w:rFonts w:eastAsia="Arial" w:cs="Arial"/>
          <w:w w:val="102"/>
          <w:position w:val="-1"/>
          <w:sz w:val="20"/>
        </w:rPr>
        <w:t>?</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5" w:line="220" w:lineRule="exact"/>
        <w:rPr>
          <w:szCs w:val="22"/>
        </w:rPr>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4</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3"/>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3"/>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spacing w:val="1"/>
          <w:position w:val="-1"/>
          <w:sz w:val="19"/>
          <w:szCs w:val="19"/>
        </w:rPr>
        <w:t>r</w:t>
      </w:r>
      <w:r w:rsidRPr="0028776E">
        <w:rPr>
          <w:rFonts w:eastAsia="Arial" w:cs="Arial"/>
          <w:position w:val="-1"/>
          <w:sz w:val="19"/>
          <w:szCs w:val="19"/>
        </w:rPr>
        <w:t>e</w:t>
      </w:r>
      <w:r w:rsidRPr="0028776E">
        <w:rPr>
          <w:rFonts w:eastAsia="Arial" w:cs="Arial"/>
          <w:spacing w:val="18"/>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position w:val="-1"/>
          <w:sz w:val="19"/>
          <w:szCs w:val="19"/>
        </w:rPr>
        <w:t>a</w:t>
      </w:r>
      <w:r w:rsidRPr="0028776E">
        <w:rPr>
          <w:rFonts w:eastAsia="Arial" w:cs="Arial"/>
          <w:spacing w:val="8"/>
          <w:position w:val="-1"/>
          <w:sz w:val="19"/>
          <w:szCs w:val="19"/>
        </w:rPr>
        <w:t xml:space="preserve"> </w:t>
      </w:r>
      <w:r w:rsidRPr="0028776E">
        <w:rPr>
          <w:rFonts w:eastAsia="Arial" w:cs="Arial"/>
          <w:spacing w:val="3"/>
          <w:position w:val="-1"/>
          <w:sz w:val="19"/>
          <w:szCs w:val="19"/>
        </w:rPr>
        <w:t>m</w:t>
      </w:r>
      <w:r w:rsidRPr="0028776E">
        <w:rPr>
          <w:rFonts w:eastAsia="Arial" w:cs="Arial"/>
          <w:spacing w:val="2"/>
          <w:position w:val="-1"/>
          <w:sz w:val="19"/>
          <w:szCs w:val="19"/>
        </w:rPr>
        <w:t>anua</w:t>
      </w:r>
      <w:r w:rsidRPr="0028776E">
        <w:rPr>
          <w:rFonts w:eastAsia="Arial" w:cs="Arial"/>
          <w:position w:val="-1"/>
          <w:sz w:val="19"/>
          <w:szCs w:val="19"/>
        </w:rPr>
        <w:t>l</w:t>
      </w:r>
      <w:r w:rsidRPr="0028776E">
        <w:rPr>
          <w:rFonts w:eastAsia="Arial" w:cs="Arial"/>
          <w:spacing w:val="23"/>
          <w:position w:val="-1"/>
          <w:sz w:val="19"/>
          <w:szCs w:val="19"/>
        </w:rPr>
        <w:t xml:space="preserve"> </w:t>
      </w:r>
      <w:r w:rsidRPr="0028776E">
        <w:rPr>
          <w:rFonts w:eastAsia="Arial" w:cs="Arial"/>
          <w:spacing w:val="1"/>
          <w:position w:val="-1"/>
          <w:sz w:val="19"/>
          <w:szCs w:val="19"/>
        </w:rPr>
        <w:t>f</w:t>
      </w:r>
      <w:r w:rsidRPr="0028776E">
        <w:rPr>
          <w:rFonts w:eastAsia="Arial" w:cs="Arial"/>
          <w:spacing w:val="2"/>
          <w:position w:val="-1"/>
          <w:sz w:val="19"/>
          <w:szCs w:val="19"/>
        </w:rPr>
        <w:t>o</w:t>
      </w:r>
      <w:r w:rsidRPr="0028776E">
        <w:rPr>
          <w:rFonts w:eastAsia="Arial" w:cs="Arial"/>
          <w:position w:val="-1"/>
          <w:sz w:val="19"/>
          <w:szCs w:val="19"/>
        </w:rPr>
        <w:t>r</w:t>
      </w:r>
      <w:r w:rsidRPr="0028776E">
        <w:rPr>
          <w:rFonts w:eastAsia="Arial" w:cs="Arial"/>
          <w:spacing w:val="11"/>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spacing w:val="1"/>
          <w:position w:val="-1"/>
          <w:sz w:val="19"/>
          <w:szCs w:val="19"/>
        </w:rPr>
        <w:t>t</w:t>
      </w:r>
      <w:r w:rsidRPr="0028776E">
        <w:rPr>
          <w:rFonts w:eastAsia="Arial" w:cs="Arial"/>
          <w:position w:val="-1"/>
          <w:sz w:val="19"/>
          <w:szCs w:val="19"/>
        </w:rPr>
        <w:t>?</w:t>
      </w:r>
      <w:r w:rsidRPr="0028776E">
        <w:rPr>
          <w:rFonts w:eastAsia="Arial" w:cs="Arial"/>
          <w:spacing w:val="27"/>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t</w:t>
      </w:r>
      <w:r w:rsidRPr="0028776E">
        <w:rPr>
          <w:rFonts w:eastAsia="Arial" w:cs="Arial"/>
          <w:spacing w:val="7"/>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w w:val="103"/>
          <w:position w:val="-1"/>
          <w:sz w:val="19"/>
          <w:szCs w:val="19"/>
        </w:rPr>
        <w:t>de</w:t>
      </w:r>
      <w:r w:rsidRPr="0028776E">
        <w:rPr>
          <w:rFonts w:eastAsia="Arial" w:cs="Arial"/>
          <w:spacing w:val="1"/>
          <w:w w:val="103"/>
          <w:position w:val="-1"/>
          <w:sz w:val="19"/>
          <w:szCs w:val="19"/>
        </w:rPr>
        <w:t>li</w:t>
      </w:r>
      <w:r w:rsidRPr="0028776E">
        <w:rPr>
          <w:rFonts w:eastAsia="Arial" w:cs="Arial"/>
          <w:spacing w:val="2"/>
          <w:w w:val="103"/>
          <w:position w:val="-1"/>
          <w:sz w:val="19"/>
          <w:szCs w:val="19"/>
        </w:rPr>
        <w:t>ve</w:t>
      </w:r>
      <w:r w:rsidRPr="0028776E">
        <w:rPr>
          <w:rFonts w:eastAsia="Arial" w:cs="Arial"/>
          <w:spacing w:val="1"/>
          <w:w w:val="103"/>
          <w:position w:val="-1"/>
          <w:sz w:val="19"/>
          <w:szCs w:val="19"/>
        </w:rPr>
        <w:t>r</w:t>
      </w:r>
      <w:r w:rsidRPr="0028776E">
        <w:rPr>
          <w:rFonts w:eastAsia="Arial" w:cs="Arial"/>
          <w:spacing w:val="2"/>
          <w:w w:val="103"/>
          <w:position w:val="-1"/>
          <w:sz w:val="19"/>
          <w:szCs w:val="19"/>
        </w:rPr>
        <w:t>ed</w:t>
      </w:r>
      <w:r w:rsidRPr="0028776E">
        <w:rPr>
          <w:rFonts w:eastAsia="Arial" w:cs="Arial"/>
          <w:w w:val="103"/>
          <w:position w:val="-1"/>
          <w:sz w:val="19"/>
          <w:szCs w:val="19"/>
        </w:rPr>
        <w:t>?</w:t>
      </w:r>
    </w:p>
    <w:p w:rsidR="00396F42" w:rsidRPr="0028776E" w:rsidRDefault="00396F42">
      <w:pPr>
        <w:spacing w:before="3" w:line="140" w:lineRule="exact"/>
        <w:rPr>
          <w:sz w:val="15"/>
          <w:szCs w:val="15"/>
        </w:rPr>
      </w:pPr>
    </w:p>
    <w:p w:rsidR="00396F42" w:rsidRPr="0028776E" w:rsidRDefault="00396F42">
      <w:pPr>
        <w:spacing w:line="200" w:lineRule="exact"/>
      </w:pPr>
    </w:p>
    <w:p w:rsidR="00396F42" w:rsidRPr="0028776E" w:rsidRDefault="004A0AD4">
      <w:pPr>
        <w:spacing w:before="37"/>
        <w:ind w:left="496"/>
        <w:rPr>
          <w:rFonts w:eastAsia="Arial" w:cs="Arial"/>
        </w:rPr>
        <w:sectPr w:rsidR="00396F42" w:rsidRPr="0028776E">
          <w:pgSz w:w="11900" w:h="16840"/>
          <w:pgMar w:top="1480" w:right="1540" w:bottom="280" w:left="1660" w:header="0" w:footer="666" w:gutter="0"/>
          <w:cols w:space="708"/>
        </w:sectPr>
      </w:pPr>
      <w:r w:rsidRPr="0028776E">
        <w:rPr>
          <w:rFonts w:eastAsia="Arial" w:cs="Arial"/>
          <w:sz w:val="20"/>
        </w:rPr>
        <w:t>Maybe</w:t>
      </w:r>
      <w:r w:rsidRPr="0028776E">
        <w:rPr>
          <w:rFonts w:eastAsia="Arial" w:cs="Arial"/>
          <w:spacing w:val="13"/>
          <w:sz w:val="20"/>
        </w:rPr>
        <w:t xml:space="preserve"> </w:t>
      </w:r>
      <w:r w:rsidRPr="0028776E">
        <w:rPr>
          <w:rFonts w:eastAsia="Arial" w:cs="Arial"/>
          <w:sz w:val="20"/>
        </w:rPr>
        <w:t>after</w:t>
      </w:r>
      <w:r w:rsidRPr="0028776E">
        <w:rPr>
          <w:rFonts w:eastAsia="Arial" w:cs="Arial"/>
          <w:spacing w:val="9"/>
          <w:sz w:val="20"/>
        </w:rPr>
        <w:t xml:space="preserve"> </w:t>
      </w:r>
      <w:r w:rsidRPr="0028776E">
        <w:rPr>
          <w:rFonts w:eastAsia="Arial" w:cs="Arial"/>
          <w:sz w:val="20"/>
        </w:rPr>
        <w:t>it's</w:t>
      </w:r>
      <w:r w:rsidRPr="0028776E">
        <w:rPr>
          <w:rFonts w:eastAsia="Arial" w:cs="Arial"/>
          <w:spacing w:val="6"/>
          <w:sz w:val="20"/>
        </w:rPr>
        <w:t xml:space="preserve"> </w:t>
      </w:r>
      <w:r w:rsidRPr="0028776E">
        <w:rPr>
          <w:rFonts w:eastAsia="Arial" w:cs="Arial"/>
          <w:w w:val="102"/>
          <w:sz w:val="20"/>
        </w:rPr>
        <w:t>made?</w:t>
      </w:r>
    </w:p>
    <w:p w:rsidR="00396F42" w:rsidRPr="0028776E" w:rsidRDefault="004A0AD4">
      <w:pPr>
        <w:tabs>
          <w:tab w:val="left" w:pos="520"/>
        </w:tabs>
        <w:spacing w:before="11" w:line="280" w:lineRule="atLeast"/>
        <w:ind w:left="537" w:right="631" w:hanging="397"/>
        <w:rPr>
          <w:rFonts w:eastAsia="Arial" w:cs="Arial"/>
          <w:sz w:val="19"/>
          <w:szCs w:val="19"/>
        </w:rPr>
      </w:pPr>
      <w:r w:rsidRPr="0028776E">
        <w:rPr>
          <w:rFonts w:eastAsia="Arial" w:cs="Arial"/>
          <w:spacing w:val="2"/>
          <w:sz w:val="19"/>
          <w:szCs w:val="19"/>
        </w:rPr>
        <w:lastRenderedPageBreak/>
        <w:t>5</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3"/>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o</w:t>
      </w:r>
      <w:r w:rsidRPr="0028776E">
        <w:rPr>
          <w:rFonts w:eastAsia="Arial" w:cs="Arial"/>
          <w:spacing w:val="1"/>
          <w:sz w:val="19"/>
          <w:szCs w:val="19"/>
        </w:rPr>
        <w:t>ff</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use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tr</w:t>
      </w:r>
      <w:r w:rsidRPr="0028776E">
        <w:rPr>
          <w:rFonts w:eastAsia="Arial" w:cs="Arial"/>
          <w:spacing w:val="2"/>
          <w:sz w:val="19"/>
          <w:szCs w:val="19"/>
        </w:rPr>
        <w:t>a</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i</w:t>
      </w:r>
      <w:r w:rsidRPr="0028776E">
        <w:rPr>
          <w:rFonts w:eastAsia="Arial" w:cs="Arial"/>
          <w:spacing w:val="2"/>
          <w:sz w:val="19"/>
          <w:szCs w:val="19"/>
        </w:rPr>
        <w:t>ng</w:t>
      </w:r>
      <w:r w:rsidRPr="0028776E">
        <w:rPr>
          <w:rFonts w:eastAsia="Arial" w:cs="Arial"/>
          <w:sz w:val="19"/>
          <w:szCs w:val="19"/>
        </w:rPr>
        <w:t>?</w:t>
      </w:r>
      <w:r w:rsidRPr="0028776E">
        <w:rPr>
          <w:rFonts w:eastAsia="Arial" w:cs="Arial"/>
          <w:spacing w:val="27"/>
          <w:sz w:val="19"/>
          <w:szCs w:val="19"/>
        </w:rPr>
        <w:t xml:space="preserve"> </w:t>
      </w:r>
      <w:r w:rsidRPr="0028776E">
        <w:rPr>
          <w:rFonts w:eastAsia="Arial" w:cs="Arial"/>
          <w:spacing w:val="2"/>
          <w:sz w:val="19"/>
          <w:szCs w:val="19"/>
        </w:rPr>
        <w:t>How</w:t>
      </w:r>
      <w:r w:rsidRPr="0028776E">
        <w:rPr>
          <w:rFonts w:eastAsia="Arial" w:cs="Arial"/>
          <w:sz w:val="19"/>
          <w:szCs w:val="19"/>
        </w:rPr>
        <w:t>?</w:t>
      </w:r>
      <w:r w:rsidRPr="0028776E">
        <w:rPr>
          <w:rFonts w:eastAsia="Arial" w:cs="Arial"/>
          <w:spacing w:val="20"/>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1"/>
          <w:sz w:val="19"/>
          <w:szCs w:val="19"/>
        </w:rPr>
        <w:t>f</w:t>
      </w:r>
      <w:r w:rsidRPr="0028776E">
        <w:rPr>
          <w:rFonts w:eastAsia="Arial" w:cs="Arial"/>
          <w:spacing w:val="2"/>
          <w:sz w:val="19"/>
          <w:szCs w:val="19"/>
        </w:rPr>
        <w:t>unded</w:t>
      </w:r>
      <w:r w:rsidRPr="0028776E">
        <w:rPr>
          <w:rFonts w:eastAsia="Arial" w:cs="Arial"/>
          <w:sz w:val="19"/>
          <w:szCs w:val="19"/>
        </w:rPr>
        <w:t>?</w:t>
      </w:r>
      <w:r w:rsidRPr="0028776E">
        <w:rPr>
          <w:rFonts w:eastAsia="Arial" w:cs="Arial"/>
          <w:spacing w:val="27"/>
          <w:sz w:val="19"/>
          <w:szCs w:val="19"/>
        </w:rPr>
        <w:t xml:space="preserve"> </w:t>
      </w:r>
      <w:r w:rsidRPr="0028776E">
        <w:rPr>
          <w:rFonts w:eastAsia="Arial" w:cs="Arial"/>
          <w:spacing w:val="1"/>
          <w:sz w:val="19"/>
          <w:szCs w:val="19"/>
        </w:rPr>
        <w:t>(</w:t>
      </w:r>
      <w:r w:rsidRPr="0028776E">
        <w:rPr>
          <w:rFonts w:eastAsia="Arial" w:cs="Arial"/>
          <w:spacing w:val="2"/>
          <w:sz w:val="19"/>
          <w:szCs w:val="19"/>
        </w:rPr>
        <w:t>Fo</w:t>
      </w:r>
      <w:r w:rsidRPr="0028776E">
        <w:rPr>
          <w:rFonts w:eastAsia="Arial" w:cs="Arial"/>
          <w:sz w:val="19"/>
          <w:szCs w:val="19"/>
        </w:rPr>
        <w:t>r</w:t>
      </w:r>
      <w:r w:rsidRPr="0028776E">
        <w:rPr>
          <w:rFonts w:eastAsia="Arial" w:cs="Arial"/>
          <w:spacing w:val="14"/>
          <w:sz w:val="19"/>
          <w:szCs w:val="19"/>
        </w:rPr>
        <w:t xml:space="preserve"> </w:t>
      </w:r>
      <w:r w:rsidRPr="0028776E">
        <w:rPr>
          <w:rFonts w:eastAsia="Arial" w:cs="Arial"/>
          <w:sz w:val="19"/>
          <w:szCs w:val="19"/>
        </w:rPr>
        <w:t>a</w:t>
      </w:r>
      <w:r w:rsidRPr="0028776E">
        <w:rPr>
          <w:rFonts w:eastAsia="Arial" w:cs="Arial"/>
          <w:spacing w:val="8"/>
          <w:sz w:val="19"/>
          <w:szCs w:val="19"/>
        </w:rPr>
        <w:t xml:space="preserve"> </w:t>
      </w:r>
      <w:r w:rsidRPr="0028776E">
        <w:rPr>
          <w:rFonts w:eastAsia="Arial" w:cs="Arial"/>
          <w:spacing w:val="2"/>
          <w:sz w:val="19"/>
          <w:szCs w:val="19"/>
        </w:rPr>
        <w:t>ga</w:t>
      </w:r>
      <w:r w:rsidRPr="0028776E">
        <w:rPr>
          <w:rFonts w:eastAsia="Arial" w:cs="Arial"/>
          <w:spacing w:val="3"/>
          <w:sz w:val="19"/>
          <w:szCs w:val="19"/>
        </w:rPr>
        <w:t>m</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1"/>
          <w:sz w:val="19"/>
          <w:szCs w:val="19"/>
        </w:rPr>
        <w:t>tr</w:t>
      </w:r>
      <w:r w:rsidRPr="0028776E">
        <w:rPr>
          <w:rFonts w:eastAsia="Arial" w:cs="Arial"/>
          <w:spacing w:val="2"/>
          <w:sz w:val="19"/>
          <w:szCs w:val="19"/>
        </w:rPr>
        <w:t>a</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g</w:t>
      </w:r>
      <w:r w:rsidRPr="0028776E">
        <w:rPr>
          <w:rFonts w:eastAsia="Arial" w:cs="Arial"/>
          <w:spacing w:val="24"/>
          <w:sz w:val="19"/>
          <w:szCs w:val="19"/>
        </w:rPr>
        <w:t xml:space="preserve"> </w:t>
      </w:r>
      <w:r w:rsidRPr="0028776E">
        <w:rPr>
          <w:rFonts w:eastAsia="Arial" w:cs="Arial"/>
          <w:spacing w:val="1"/>
          <w:w w:val="103"/>
          <w:sz w:val="19"/>
          <w:szCs w:val="19"/>
        </w:rPr>
        <w:t>i</w:t>
      </w:r>
      <w:r w:rsidRPr="0028776E">
        <w:rPr>
          <w:rFonts w:eastAsia="Arial" w:cs="Arial"/>
          <w:w w:val="103"/>
          <w:sz w:val="19"/>
          <w:szCs w:val="19"/>
        </w:rPr>
        <w:t xml:space="preserve">s </w:t>
      </w:r>
      <w:r w:rsidRPr="0028776E">
        <w:rPr>
          <w:rFonts w:eastAsia="Arial" w:cs="Arial"/>
          <w:spacing w:val="1"/>
          <w:sz w:val="19"/>
          <w:szCs w:val="19"/>
        </w:rPr>
        <w:t>i</w:t>
      </w:r>
      <w:r w:rsidRPr="0028776E">
        <w:rPr>
          <w:rFonts w:eastAsia="Arial" w:cs="Arial"/>
          <w:spacing w:val="3"/>
          <w:sz w:val="19"/>
          <w:szCs w:val="19"/>
        </w:rPr>
        <w:t>m</w:t>
      </w:r>
      <w:r w:rsidRPr="0028776E">
        <w:rPr>
          <w:rFonts w:eastAsia="Arial" w:cs="Arial"/>
          <w:spacing w:val="2"/>
          <w:sz w:val="19"/>
          <w:szCs w:val="19"/>
        </w:rPr>
        <w:t>po</w:t>
      </w:r>
      <w:r w:rsidRPr="0028776E">
        <w:rPr>
          <w:rFonts w:eastAsia="Arial" w:cs="Arial"/>
          <w:spacing w:val="1"/>
          <w:sz w:val="19"/>
          <w:szCs w:val="19"/>
        </w:rPr>
        <w:t>rt</w:t>
      </w:r>
      <w:r w:rsidRPr="0028776E">
        <w:rPr>
          <w:rFonts w:eastAsia="Arial" w:cs="Arial"/>
          <w:spacing w:val="2"/>
          <w:sz w:val="19"/>
          <w:szCs w:val="19"/>
        </w:rPr>
        <w:t>an</w:t>
      </w:r>
      <w:r w:rsidRPr="0028776E">
        <w:rPr>
          <w:rFonts w:eastAsia="Arial" w:cs="Arial"/>
          <w:sz w:val="19"/>
          <w:szCs w:val="19"/>
        </w:rPr>
        <w:t>t</w:t>
      </w:r>
      <w:r w:rsidRPr="0028776E">
        <w:rPr>
          <w:rFonts w:eastAsia="Arial" w:cs="Arial"/>
          <w:spacing w:val="28"/>
          <w:sz w:val="19"/>
          <w:szCs w:val="19"/>
        </w:rPr>
        <w:t xml:space="preserve"> </w:t>
      </w:r>
      <w:r w:rsidRPr="0028776E">
        <w:rPr>
          <w:rFonts w:eastAsia="Arial" w:cs="Arial"/>
          <w:sz w:val="19"/>
          <w:szCs w:val="19"/>
        </w:rPr>
        <w:t>–</w:t>
      </w:r>
      <w:r w:rsidRPr="0028776E">
        <w:rPr>
          <w:rFonts w:eastAsia="Arial" w:cs="Arial"/>
          <w:spacing w:val="8"/>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5"/>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2"/>
          <w:sz w:val="19"/>
          <w:szCs w:val="19"/>
        </w:rPr>
        <w:t>you</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use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l</w:t>
      </w:r>
      <w:r w:rsidRPr="0028776E">
        <w:rPr>
          <w:rFonts w:eastAsia="Arial" w:cs="Arial"/>
          <w:spacing w:val="2"/>
          <w:sz w:val="19"/>
          <w:szCs w:val="19"/>
        </w:rPr>
        <w:t>ea</w:t>
      </w:r>
      <w:r w:rsidRPr="0028776E">
        <w:rPr>
          <w:rFonts w:eastAsia="Arial" w:cs="Arial"/>
          <w:spacing w:val="1"/>
          <w:sz w:val="19"/>
          <w:szCs w:val="19"/>
        </w:rPr>
        <w:t>r</w:t>
      </w:r>
      <w:r w:rsidRPr="0028776E">
        <w:rPr>
          <w:rFonts w:eastAsia="Arial" w:cs="Arial"/>
          <w:sz w:val="19"/>
          <w:szCs w:val="19"/>
        </w:rPr>
        <w:t>n</w:t>
      </w:r>
      <w:r w:rsidRPr="0028776E">
        <w:rPr>
          <w:rFonts w:eastAsia="Arial" w:cs="Arial"/>
          <w:spacing w:val="18"/>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us</w:t>
      </w:r>
      <w:r w:rsidRPr="0028776E">
        <w:rPr>
          <w:rFonts w:eastAsia="Arial" w:cs="Arial"/>
          <w:sz w:val="19"/>
          <w:szCs w:val="19"/>
        </w:rPr>
        <w:t>e</w:t>
      </w:r>
      <w:r w:rsidRPr="0028776E">
        <w:rPr>
          <w:rFonts w:eastAsia="Arial" w:cs="Arial"/>
          <w:spacing w:val="14"/>
          <w:sz w:val="19"/>
          <w:szCs w:val="19"/>
        </w:rPr>
        <w:t xml:space="preserve"> </w:t>
      </w:r>
      <w:r w:rsidRPr="0028776E">
        <w:rPr>
          <w:rFonts w:eastAsia="Arial" w:cs="Arial"/>
          <w:spacing w:val="2"/>
          <w:sz w:val="19"/>
          <w:szCs w:val="19"/>
        </w:rPr>
        <w:t>a</w:t>
      </w:r>
      <w:r w:rsidRPr="0028776E">
        <w:rPr>
          <w:rFonts w:eastAsia="Arial" w:cs="Arial"/>
          <w:spacing w:val="1"/>
          <w:sz w:val="19"/>
          <w:szCs w:val="19"/>
        </w:rPr>
        <w:t>l</w:t>
      </w:r>
      <w:r w:rsidRPr="0028776E">
        <w:rPr>
          <w:rFonts w:eastAsia="Arial" w:cs="Arial"/>
          <w:sz w:val="19"/>
          <w:szCs w:val="19"/>
        </w:rPr>
        <w:t>l</w:t>
      </w:r>
      <w:r w:rsidRPr="0028776E">
        <w:rPr>
          <w:rFonts w:eastAsia="Arial" w:cs="Arial"/>
          <w:spacing w:val="1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1"/>
          <w:sz w:val="19"/>
          <w:szCs w:val="19"/>
        </w:rPr>
        <w:t>f</w:t>
      </w:r>
      <w:r w:rsidRPr="0028776E">
        <w:rPr>
          <w:rFonts w:eastAsia="Arial" w:cs="Arial"/>
          <w:spacing w:val="2"/>
          <w:sz w:val="19"/>
          <w:szCs w:val="19"/>
        </w:rPr>
        <w:t>unc</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s</w:t>
      </w:r>
      <w:r w:rsidRPr="0028776E">
        <w:rPr>
          <w:rFonts w:eastAsia="Arial" w:cs="Arial"/>
          <w:spacing w:val="27"/>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2"/>
          <w:w w:val="103"/>
          <w:sz w:val="19"/>
          <w:szCs w:val="19"/>
        </w:rPr>
        <w:t>con</w:t>
      </w:r>
      <w:r w:rsidRPr="0028776E">
        <w:rPr>
          <w:rFonts w:eastAsia="Arial" w:cs="Arial"/>
          <w:spacing w:val="1"/>
          <w:w w:val="103"/>
          <w:sz w:val="19"/>
          <w:szCs w:val="19"/>
        </w:rPr>
        <w:t>tr</w:t>
      </w:r>
      <w:r w:rsidRPr="0028776E">
        <w:rPr>
          <w:rFonts w:eastAsia="Arial" w:cs="Arial"/>
          <w:spacing w:val="2"/>
          <w:w w:val="103"/>
          <w:sz w:val="19"/>
          <w:szCs w:val="19"/>
        </w:rPr>
        <w:t>o</w:t>
      </w:r>
      <w:r w:rsidRPr="0028776E">
        <w:rPr>
          <w:rFonts w:eastAsia="Arial" w:cs="Arial"/>
          <w:spacing w:val="1"/>
          <w:w w:val="103"/>
          <w:sz w:val="19"/>
          <w:szCs w:val="19"/>
        </w:rPr>
        <w:t>l</w:t>
      </w:r>
      <w:r w:rsidRPr="0028776E">
        <w:rPr>
          <w:rFonts w:eastAsia="Arial" w:cs="Arial"/>
          <w:spacing w:val="2"/>
          <w:w w:val="103"/>
          <w:sz w:val="19"/>
          <w:szCs w:val="19"/>
        </w:rPr>
        <w:t>s?</w:t>
      </w:r>
      <w:r w:rsidRPr="0028776E">
        <w:rPr>
          <w:rFonts w:eastAsia="Arial" w:cs="Arial"/>
          <w:w w:val="103"/>
          <w:sz w:val="19"/>
          <w:szCs w:val="19"/>
        </w:rPr>
        <w:t>)</w:t>
      </w:r>
    </w:p>
    <w:p w:rsidR="00396F42" w:rsidRPr="0028776E" w:rsidRDefault="00396F42">
      <w:pPr>
        <w:spacing w:before="15" w:line="260" w:lineRule="exact"/>
        <w:rPr>
          <w:sz w:val="26"/>
          <w:szCs w:val="26"/>
        </w:rPr>
      </w:pPr>
    </w:p>
    <w:p w:rsidR="00396F42" w:rsidRPr="0028776E" w:rsidRDefault="004A0AD4">
      <w:pPr>
        <w:spacing w:before="37" w:line="244" w:lineRule="auto"/>
        <w:ind w:left="551" w:right="427"/>
        <w:rPr>
          <w:rFonts w:eastAsia="Arial" w:cs="Arial"/>
        </w:rPr>
      </w:pPr>
      <w:r w:rsidRPr="0028776E">
        <w:rPr>
          <w:rFonts w:eastAsia="Arial" w:cs="Arial"/>
          <w:sz w:val="20"/>
        </w:rPr>
        <w:t>It's</w:t>
      </w:r>
      <w:r w:rsidRPr="0028776E">
        <w:rPr>
          <w:rFonts w:eastAsia="Arial" w:cs="Arial"/>
          <w:spacing w:val="6"/>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internet,</w:t>
      </w:r>
      <w:r w:rsidRPr="0028776E">
        <w:rPr>
          <w:rFonts w:eastAsia="Arial" w:cs="Arial"/>
          <w:spacing w:val="15"/>
          <w:sz w:val="20"/>
        </w:rPr>
        <w:t xml:space="preserve"> </w:t>
      </w:r>
      <w:r w:rsidRPr="0028776E">
        <w:rPr>
          <w:rFonts w:eastAsia="Arial" w:cs="Arial"/>
          <w:sz w:val="20"/>
        </w:rPr>
        <w:t>most</w:t>
      </w:r>
      <w:r w:rsidRPr="0028776E">
        <w:rPr>
          <w:rFonts w:eastAsia="Arial" w:cs="Arial"/>
          <w:spacing w:val="10"/>
          <w:sz w:val="20"/>
        </w:rPr>
        <w:t xml:space="preserve"> </w:t>
      </w:r>
      <w:r w:rsidRPr="0028776E">
        <w:rPr>
          <w:rFonts w:eastAsia="Arial" w:cs="Arial"/>
          <w:sz w:val="20"/>
        </w:rPr>
        <w:t>people</w:t>
      </w:r>
      <w:r w:rsidRPr="0028776E">
        <w:rPr>
          <w:rFonts w:eastAsia="Arial" w:cs="Arial"/>
          <w:spacing w:val="13"/>
          <w:sz w:val="20"/>
        </w:rPr>
        <w:t xml:space="preserve"> </w:t>
      </w:r>
      <w:r w:rsidRPr="0028776E">
        <w:rPr>
          <w:rFonts w:eastAsia="Arial" w:cs="Arial"/>
          <w:sz w:val="20"/>
        </w:rPr>
        <w:t>know</w:t>
      </w:r>
      <w:r w:rsidRPr="0028776E">
        <w:rPr>
          <w:rFonts w:eastAsia="Arial" w:cs="Arial"/>
          <w:spacing w:val="10"/>
          <w:sz w:val="20"/>
        </w:rPr>
        <w:t xml:space="preserve"> </w:t>
      </w:r>
      <w:r w:rsidRPr="0028776E">
        <w:rPr>
          <w:rFonts w:eastAsia="Arial" w:cs="Arial"/>
          <w:sz w:val="20"/>
        </w:rPr>
        <w:t>how</w:t>
      </w:r>
      <w:r w:rsidRPr="0028776E">
        <w:rPr>
          <w:rFonts w:eastAsia="Arial" w:cs="Arial"/>
          <w:spacing w:val="8"/>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work</w:t>
      </w:r>
      <w:r w:rsidRPr="0028776E">
        <w:rPr>
          <w:rFonts w:eastAsia="Arial" w:cs="Arial"/>
          <w:spacing w:val="9"/>
          <w:sz w:val="20"/>
        </w:rPr>
        <w:t xml:space="preserve"> </w:t>
      </w:r>
      <w:r w:rsidRPr="0028776E">
        <w:rPr>
          <w:rFonts w:eastAsia="Arial" w:cs="Arial"/>
          <w:sz w:val="20"/>
        </w:rPr>
        <w:t>it!</w:t>
      </w:r>
      <w:r w:rsidRPr="0028776E">
        <w:rPr>
          <w:rFonts w:eastAsia="Arial" w:cs="Arial"/>
          <w:spacing w:val="4"/>
          <w:sz w:val="20"/>
        </w:rPr>
        <w:t xml:space="preserve">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tour</w:t>
      </w:r>
      <w:r w:rsidRPr="0028776E">
        <w:rPr>
          <w:rFonts w:eastAsia="Arial" w:cs="Arial"/>
          <w:spacing w:val="8"/>
          <w:sz w:val="20"/>
        </w:rPr>
        <w:t xml:space="preserve"> </w:t>
      </w:r>
      <w:r w:rsidRPr="0028776E">
        <w:rPr>
          <w:rFonts w:eastAsia="Arial" w:cs="Arial"/>
          <w:sz w:val="20"/>
        </w:rPr>
        <w:t>on</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would</w:t>
      </w:r>
      <w:r w:rsidRPr="0028776E">
        <w:rPr>
          <w:rFonts w:eastAsia="Arial" w:cs="Arial"/>
          <w:spacing w:val="11"/>
          <w:sz w:val="20"/>
        </w:rPr>
        <w:t xml:space="preserve"> </w:t>
      </w:r>
      <w:r w:rsidRPr="0028776E">
        <w:rPr>
          <w:rFonts w:eastAsia="Arial" w:cs="Arial"/>
          <w:w w:val="102"/>
          <w:sz w:val="20"/>
        </w:rPr>
        <w:t>be nice</w:t>
      </w:r>
    </w:p>
    <w:p w:rsidR="00396F42" w:rsidRPr="0028776E" w:rsidRDefault="00396F42">
      <w:pPr>
        <w:spacing w:before="5" w:line="180" w:lineRule="exact"/>
        <w:rPr>
          <w:sz w:val="18"/>
          <w:szCs w:val="18"/>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6</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position w:val="-1"/>
          <w:sz w:val="19"/>
          <w:szCs w:val="19"/>
        </w:rPr>
        <w:t>t</w:t>
      </w:r>
      <w:r w:rsidRPr="0028776E">
        <w:rPr>
          <w:rFonts w:eastAsia="Arial" w:cs="Arial"/>
          <w:spacing w:val="23"/>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position w:val="-1"/>
          <w:sz w:val="19"/>
          <w:szCs w:val="19"/>
        </w:rPr>
        <w:t>de</w:t>
      </w:r>
      <w:r w:rsidRPr="0028776E">
        <w:rPr>
          <w:rFonts w:eastAsia="Arial" w:cs="Arial"/>
          <w:spacing w:val="1"/>
          <w:position w:val="-1"/>
          <w:sz w:val="19"/>
          <w:szCs w:val="19"/>
        </w:rPr>
        <w:t>li</w:t>
      </w:r>
      <w:r w:rsidRPr="0028776E">
        <w:rPr>
          <w:rFonts w:eastAsia="Arial" w:cs="Arial"/>
          <w:spacing w:val="2"/>
          <w:position w:val="-1"/>
          <w:sz w:val="19"/>
          <w:szCs w:val="19"/>
        </w:rPr>
        <w:t>ve</w:t>
      </w:r>
      <w:r w:rsidRPr="0028776E">
        <w:rPr>
          <w:rFonts w:eastAsia="Arial" w:cs="Arial"/>
          <w:spacing w:val="1"/>
          <w:position w:val="-1"/>
          <w:sz w:val="19"/>
          <w:szCs w:val="19"/>
        </w:rPr>
        <w:t>r</w:t>
      </w:r>
      <w:r w:rsidRPr="0028776E">
        <w:rPr>
          <w:rFonts w:eastAsia="Arial" w:cs="Arial"/>
          <w:spacing w:val="2"/>
          <w:position w:val="-1"/>
          <w:sz w:val="19"/>
          <w:szCs w:val="19"/>
        </w:rPr>
        <w:t>ed</w:t>
      </w:r>
      <w:r w:rsidRPr="0028776E">
        <w:rPr>
          <w:rFonts w:eastAsia="Arial" w:cs="Arial"/>
          <w:position w:val="-1"/>
          <w:sz w:val="19"/>
          <w:szCs w:val="19"/>
        </w:rPr>
        <w:t>?</w:t>
      </w:r>
      <w:r w:rsidRPr="0028776E">
        <w:rPr>
          <w:rFonts w:eastAsia="Arial" w:cs="Arial"/>
          <w:spacing w:val="31"/>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w:t>
      </w:r>
      <w:r w:rsidRPr="0028776E">
        <w:rPr>
          <w:rFonts w:eastAsia="Arial" w:cs="Arial"/>
          <w:position w:val="-1"/>
          <w:sz w:val="19"/>
          <w:szCs w:val="19"/>
        </w:rPr>
        <w:t>o</w:t>
      </w:r>
      <w:r w:rsidRPr="0028776E">
        <w:rPr>
          <w:rFonts w:eastAsia="Arial" w:cs="Arial"/>
          <w:spacing w:val="17"/>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2"/>
          <w:w w:val="103"/>
          <w:position w:val="-1"/>
          <w:sz w:val="19"/>
          <w:szCs w:val="19"/>
        </w:rPr>
        <w:t>pay</w:t>
      </w:r>
      <w:r w:rsidRPr="0028776E">
        <w:rPr>
          <w:rFonts w:eastAsia="Arial" w:cs="Arial"/>
          <w:w w:val="103"/>
          <w:position w:val="-1"/>
          <w:sz w:val="19"/>
          <w:szCs w:val="19"/>
        </w:rPr>
        <w:t>?</w:t>
      </w:r>
    </w:p>
    <w:p w:rsidR="00396F42" w:rsidRPr="0028776E" w:rsidRDefault="00396F42">
      <w:pPr>
        <w:spacing w:before="3" w:line="100" w:lineRule="exact"/>
        <w:rPr>
          <w:sz w:val="11"/>
          <w:szCs w:val="11"/>
        </w:rPr>
      </w:pPr>
    </w:p>
    <w:p w:rsidR="00396F42" w:rsidRPr="0028776E" w:rsidRDefault="00396F42">
      <w:pPr>
        <w:spacing w:line="200" w:lineRule="exact"/>
      </w:pPr>
    </w:p>
    <w:p w:rsidR="00396F42" w:rsidRPr="0028776E" w:rsidRDefault="004A0AD4">
      <w:pPr>
        <w:spacing w:before="37" w:line="244" w:lineRule="auto"/>
        <w:ind w:left="551" w:right="466"/>
        <w:rPr>
          <w:rFonts w:eastAsia="Arial" w:cs="Arial"/>
        </w:rPr>
      </w:pPr>
      <w:r w:rsidRPr="0028776E">
        <w:rPr>
          <w:rFonts w:eastAsia="Arial" w:cs="Arial"/>
          <w:sz w:val="20"/>
        </w:rPr>
        <w:t>I</w:t>
      </w:r>
      <w:r w:rsidRPr="0028776E">
        <w:rPr>
          <w:rFonts w:eastAsia="Arial" w:cs="Arial"/>
          <w:spacing w:val="2"/>
          <w:sz w:val="20"/>
        </w:rPr>
        <w:t xml:space="preserve"> </w:t>
      </w:r>
      <w:r w:rsidRPr="0028776E">
        <w:rPr>
          <w:rFonts w:eastAsia="Arial" w:cs="Arial"/>
          <w:sz w:val="20"/>
        </w:rPr>
        <w:t>have</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pay</w:t>
      </w:r>
      <w:r w:rsidRPr="0028776E">
        <w:rPr>
          <w:rFonts w:eastAsia="Arial" w:cs="Arial"/>
          <w:spacing w:val="7"/>
          <w:sz w:val="20"/>
        </w:rPr>
        <w:t xml:space="preserve"> </w:t>
      </w:r>
      <w:r w:rsidRPr="0028776E">
        <w:rPr>
          <w:rFonts w:eastAsia="Arial" w:cs="Arial"/>
          <w:sz w:val="20"/>
        </w:rPr>
        <w:t>by</w:t>
      </w:r>
      <w:r w:rsidRPr="0028776E">
        <w:rPr>
          <w:rFonts w:eastAsia="Arial" w:cs="Arial"/>
          <w:spacing w:val="5"/>
          <w:sz w:val="20"/>
        </w:rPr>
        <w:t xml:space="preserve"> </w:t>
      </w:r>
      <w:r w:rsidRPr="0028776E">
        <w:rPr>
          <w:rFonts w:eastAsia="Arial" w:cs="Arial"/>
          <w:sz w:val="20"/>
        </w:rPr>
        <w:t>myself</w:t>
      </w:r>
      <w:r w:rsidRPr="0028776E">
        <w:rPr>
          <w:rFonts w:eastAsia="Arial" w:cs="Arial"/>
          <w:spacing w:val="13"/>
          <w:sz w:val="20"/>
        </w:rPr>
        <w:t xml:space="preserve"> </w:t>
      </w:r>
      <w:r w:rsidRPr="0028776E">
        <w:rPr>
          <w:rFonts w:eastAsia="Arial" w:cs="Arial"/>
          <w:sz w:val="20"/>
        </w:rPr>
        <w:t>first.</w:t>
      </w:r>
      <w:r w:rsidRPr="0028776E">
        <w:rPr>
          <w:rFonts w:eastAsia="Arial" w:cs="Arial"/>
          <w:spacing w:val="9"/>
          <w:sz w:val="20"/>
        </w:rPr>
        <w:t xml:space="preserve">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add</w:t>
      </w:r>
      <w:r w:rsidRPr="0028776E">
        <w:rPr>
          <w:rFonts w:eastAsia="Arial" w:cs="Arial"/>
          <w:spacing w:val="8"/>
          <w:sz w:val="20"/>
        </w:rPr>
        <w:t xml:space="preserve"> </w:t>
      </w:r>
      <w:r w:rsidRPr="0028776E">
        <w:rPr>
          <w:rFonts w:eastAsia="Arial" w:cs="Arial"/>
          <w:sz w:val="20"/>
        </w:rPr>
        <w:t>some</w:t>
      </w:r>
      <w:r w:rsidRPr="0028776E">
        <w:rPr>
          <w:rFonts w:eastAsia="Arial" w:cs="Arial"/>
          <w:spacing w:val="11"/>
          <w:sz w:val="20"/>
        </w:rPr>
        <w:t xml:space="preserve"> </w:t>
      </w:r>
      <w:r w:rsidRPr="0028776E">
        <w:rPr>
          <w:rFonts w:eastAsia="Arial" w:cs="Arial"/>
          <w:sz w:val="20"/>
        </w:rPr>
        <w:t>adverbs</w:t>
      </w:r>
      <w:r w:rsidRPr="0028776E">
        <w:rPr>
          <w:rFonts w:eastAsia="Arial" w:cs="Arial"/>
          <w:spacing w:val="15"/>
          <w:sz w:val="20"/>
        </w:rPr>
        <w:t xml:space="preserve"> </w:t>
      </w:r>
      <w:r w:rsidRPr="0028776E">
        <w:rPr>
          <w:rFonts w:eastAsia="Arial" w:cs="Arial"/>
          <w:sz w:val="20"/>
        </w:rPr>
        <w:t>with</w:t>
      </w:r>
      <w:r w:rsidRPr="0028776E">
        <w:rPr>
          <w:rFonts w:eastAsia="Arial" w:cs="Arial"/>
          <w:spacing w:val="8"/>
          <w:sz w:val="20"/>
        </w:rPr>
        <w:t xml:space="preserve"> </w:t>
      </w:r>
      <w:r w:rsidRPr="0028776E">
        <w:rPr>
          <w:rFonts w:eastAsia="Arial" w:cs="Arial"/>
          <w:sz w:val="20"/>
        </w:rPr>
        <w:t>google</w:t>
      </w:r>
      <w:r w:rsidRPr="0028776E">
        <w:rPr>
          <w:rFonts w:eastAsia="Arial" w:cs="Arial"/>
          <w:spacing w:val="13"/>
          <w:sz w:val="20"/>
        </w:rPr>
        <w:t xml:space="preserve"> </w:t>
      </w:r>
      <w:r w:rsidRPr="0028776E">
        <w:rPr>
          <w:rFonts w:eastAsia="Arial" w:cs="Arial"/>
          <w:sz w:val="20"/>
        </w:rPr>
        <w:t>ads</w:t>
      </w:r>
      <w:r w:rsidRPr="0028776E">
        <w:rPr>
          <w:rFonts w:eastAsia="Arial" w:cs="Arial"/>
          <w:spacing w:val="7"/>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w w:val="102"/>
          <w:sz w:val="20"/>
        </w:rPr>
        <w:t xml:space="preserve">some </w:t>
      </w:r>
      <w:r w:rsidRPr="0028776E">
        <w:rPr>
          <w:rFonts w:eastAsia="Arial" w:cs="Arial"/>
          <w:sz w:val="20"/>
        </w:rPr>
        <w:t>money</w:t>
      </w:r>
      <w:r w:rsidRPr="0028776E">
        <w:rPr>
          <w:rFonts w:eastAsia="Arial" w:cs="Arial"/>
          <w:spacing w:val="13"/>
          <w:sz w:val="20"/>
        </w:rPr>
        <w:t xml:space="preserve"> </w:t>
      </w:r>
      <w:r w:rsidRPr="0028776E">
        <w:rPr>
          <w:rFonts w:eastAsia="Arial" w:cs="Arial"/>
          <w:sz w:val="20"/>
        </w:rPr>
        <w:t>back</w:t>
      </w:r>
      <w:r w:rsidRPr="0028776E">
        <w:rPr>
          <w:rFonts w:eastAsia="Arial" w:cs="Arial"/>
          <w:spacing w:val="9"/>
          <w:sz w:val="20"/>
        </w:rPr>
        <w:t xml:space="preserve"> </w:t>
      </w:r>
      <w:r w:rsidRPr="0028776E">
        <w:rPr>
          <w:rFonts w:eastAsia="Arial" w:cs="Arial"/>
          <w:sz w:val="20"/>
        </w:rPr>
        <w:t>from</w:t>
      </w:r>
      <w:r w:rsidRPr="0028776E">
        <w:rPr>
          <w:rFonts w:eastAsia="Arial" w:cs="Arial"/>
          <w:spacing w:val="9"/>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w w:val="102"/>
          <w:sz w:val="20"/>
        </w:rPr>
        <w:t>site.</w:t>
      </w:r>
    </w:p>
    <w:p w:rsidR="00396F42" w:rsidRPr="0028776E" w:rsidRDefault="00396F42">
      <w:pPr>
        <w:spacing w:before="5" w:line="140" w:lineRule="exact"/>
        <w:rPr>
          <w:sz w:val="15"/>
          <w:szCs w:val="15"/>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Default="004A0AD4">
      <w:pPr>
        <w:spacing w:before="41" w:line="200" w:lineRule="exact"/>
        <w:ind w:left="140"/>
        <w:rPr>
          <w:rFonts w:eastAsia="Arial" w:cs="Arial"/>
          <w:sz w:val="19"/>
          <w:szCs w:val="19"/>
        </w:rPr>
      </w:pPr>
      <w:r>
        <w:rPr>
          <w:rFonts w:eastAsia="Arial" w:cs="Arial"/>
          <w:spacing w:val="2"/>
          <w:position w:val="-1"/>
          <w:sz w:val="19"/>
          <w:szCs w:val="19"/>
        </w:rPr>
        <w:t>7</w:t>
      </w:r>
      <w:r>
        <w:rPr>
          <w:rFonts w:eastAsia="Arial" w:cs="Arial"/>
          <w:position w:val="-1"/>
          <w:sz w:val="19"/>
          <w:szCs w:val="19"/>
        </w:rPr>
        <w:t xml:space="preserve">.   </w:t>
      </w:r>
      <w:r>
        <w:rPr>
          <w:rFonts w:eastAsia="Arial" w:cs="Arial"/>
          <w:spacing w:val="26"/>
          <w:position w:val="-1"/>
          <w:sz w:val="19"/>
          <w:szCs w:val="19"/>
        </w:rPr>
        <w:t xml:space="preserve"> </w:t>
      </w:r>
      <w:r>
        <w:rPr>
          <w:rFonts w:eastAsia="Arial" w:cs="Arial"/>
          <w:spacing w:val="3"/>
          <w:position w:val="-1"/>
          <w:sz w:val="19"/>
          <w:szCs w:val="19"/>
        </w:rPr>
        <w:t>W</w:t>
      </w:r>
      <w:r>
        <w:rPr>
          <w:rFonts w:eastAsia="Arial" w:cs="Arial"/>
          <w:spacing w:val="1"/>
          <w:position w:val="-1"/>
          <w:sz w:val="19"/>
          <w:szCs w:val="19"/>
        </w:rPr>
        <w:t>il</w:t>
      </w:r>
      <w:r>
        <w:rPr>
          <w:rFonts w:eastAsia="Arial" w:cs="Arial"/>
          <w:position w:val="-1"/>
          <w:sz w:val="19"/>
          <w:szCs w:val="19"/>
        </w:rPr>
        <w:t>l</w:t>
      </w:r>
      <w:r>
        <w:rPr>
          <w:rFonts w:eastAsia="Arial" w:cs="Arial"/>
          <w:spacing w:val="13"/>
          <w:position w:val="-1"/>
          <w:sz w:val="19"/>
          <w:szCs w:val="19"/>
        </w:rPr>
        <w:t xml:space="preserve"> </w:t>
      </w:r>
      <w:r>
        <w:rPr>
          <w:rFonts w:eastAsia="Arial" w:cs="Arial"/>
          <w:spacing w:val="2"/>
          <w:position w:val="-1"/>
          <w:sz w:val="19"/>
          <w:szCs w:val="19"/>
        </w:rPr>
        <w:t>yo</w:t>
      </w:r>
      <w:r>
        <w:rPr>
          <w:rFonts w:eastAsia="Arial" w:cs="Arial"/>
          <w:position w:val="-1"/>
          <w:sz w:val="19"/>
          <w:szCs w:val="19"/>
        </w:rPr>
        <w:t>u</w:t>
      </w:r>
      <w:r>
        <w:rPr>
          <w:rFonts w:eastAsia="Arial" w:cs="Arial"/>
          <w:spacing w:val="14"/>
          <w:position w:val="-1"/>
          <w:sz w:val="19"/>
          <w:szCs w:val="19"/>
        </w:rPr>
        <w:t xml:space="preserve"> </w:t>
      </w:r>
      <w:r>
        <w:rPr>
          <w:rFonts w:eastAsia="Arial" w:cs="Arial"/>
          <w:spacing w:val="2"/>
          <w:position w:val="-1"/>
          <w:sz w:val="19"/>
          <w:szCs w:val="19"/>
        </w:rPr>
        <w:t>o</w:t>
      </w:r>
      <w:r>
        <w:rPr>
          <w:rFonts w:eastAsia="Arial" w:cs="Arial"/>
          <w:spacing w:val="1"/>
          <w:position w:val="-1"/>
          <w:sz w:val="19"/>
          <w:szCs w:val="19"/>
        </w:rPr>
        <w:t>ff</w:t>
      </w:r>
      <w:r>
        <w:rPr>
          <w:rFonts w:eastAsia="Arial" w:cs="Arial"/>
          <w:spacing w:val="2"/>
          <w:position w:val="-1"/>
          <w:sz w:val="19"/>
          <w:szCs w:val="19"/>
        </w:rPr>
        <w:t>e</w:t>
      </w:r>
      <w:r>
        <w:rPr>
          <w:rFonts w:eastAsia="Arial" w:cs="Arial"/>
          <w:position w:val="-1"/>
          <w:sz w:val="19"/>
          <w:szCs w:val="19"/>
        </w:rPr>
        <w:t>r</w:t>
      </w:r>
      <w:r>
        <w:rPr>
          <w:rFonts w:eastAsia="Arial" w:cs="Arial"/>
          <w:spacing w:val="15"/>
          <w:position w:val="-1"/>
          <w:sz w:val="19"/>
          <w:szCs w:val="19"/>
        </w:rPr>
        <w:t xml:space="preserve"> </w:t>
      </w:r>
      <w:r>
        <w:rPr>
          <w:rFonts w:eastAsia="Arial" w:cs="Arial"/>
          <w:spacing w:val="2"/>
          <w:position w:val="-1"/>
          <w:sz w:val="19"/>
          <w:szCs w:val="19"/>
        </w:rPr>
        <w:t>c</w:t>
      </w:r>
      <w:r>
        <w:rPr>
          <w:rFonts w:eastAsia="Arial" w:cs="Arial"/>
          <w:spacing w:val="1"/>
          <w:position w:val="-1"/>
          <w:sz w:val="19"/>
          <w:szCs w:val="19"/>
        </w:rPr>
        <w:t>r</w:t>
      </w:r>
      <w:r>
        <w:rPr>
          <w:rFonts w:eastAsia="Arial" w:cs="Arial"/>
          <w:spacing w:val="2"/>
          <w:position w:val="-1"/>
          <w:sz w:val="19"/>
          <w:szCs w:val="19"/>
        </w:rPr>
        <w:t>ed</w:t>
      </w:r>
      <w:r>
        <w:rPr>
          <w:rFonts w:eastAsia="Arial" w:cs="Arial"/>
          <w:spacing w:val="1"/>
          <w:position w:val="-1"/>
          <w:sz w:val="19"/>
          <w:szCs w:val="19"/>
        </w:rPr>
        <w:t>it</w:t>
      </w:r>
      <w:r>
        <w:rPr>
          <w:rFonts w:eastAsia="Arial" w:cs="Arial"/>
          <w:position w:val="-1"/>
          <w:sz w:val="19"/>
          <w:szCs w:val="19"/>
        </w:rPr>
        <w:t>?</w:t>
      </w:r>
      <w:r>
        <w:rPr>
          <w:rFonts w:eastAsia="Arial" w:cs="Arial"/>
          <w:spacing w:val="22"/>
          <w:position w:val="-1"/>
          <w:sz w:val="19"/>
          <w:szCs w:val="19"/>
        </w:rPr>
        <w:t xml:space="preserve"> </w:t>
      </w:r>
      <w:r>
        <w:rPr>
          <w:rFonts w:eastAsia="Arial" w:cs="Arial"/>
          <w:spacing w:val="1"/>
          <w:position w:val="-1"/>
          <w:sz w:val="19"/>
          <w:szCs w:val="19"/>
        </w:rPr>
        <w:t>I</w:t>
      </w:r>
      <w:r>
        <w:rPr>
          <w:rFonts w:eastAsia="Arial" w:cs="Arial"/>
          <w:position w:val="-1"/>
          <w:sz w:val="19"/>
          <w:szCs w:val="19"/>
        </w:rPr>
        <w:t>f</w:t>
      </w:r>
      <w:r>
        <w:rPr>
          <w:rFonts w:eastAsia="Arial" w:cs="Arial"/>
          <w:spacing w:val="7"/>
          <w:position w:val="-1"/>
          <w:sz w:val="19"/>
          <w:szCs w:val="19"/>
        </w:rPr>
        <w:t xml:space="preserve"> </w:t>
      </w:r>
      <w:r>
        <w:rPr>
          <w:rFonts w:eastAsia="Arial" w:cs="Arial"/>
          <w:spacing w:val="2"/>
          <w:position w:val="-1"/>
          <w:sz w:val="19"/>
          <w:szCs w:val="19"/>
        </w:rPr>
        <w:t>so</w:t>
      </w:r>
      <w:r>
        <w:rPr>
          <w:rFonts w:eastAsia="Arial" w:cs="Arial"/>
          <w:position w:val="-1"/>
          <w:sz w:val="19"/>
          <w:szCs w:val="19"/>
        </w:rPr>
        <w:t>,</w:t>
      </w:r>
      <w:r>
        <w:rPr>
          <w:rFonts w:eastAsia="Arial" w:cs="Arial"/>
          <w:spacing w:val="12"/>
          <w:position w:val="-1"/>
          <w:sz w:val="19"/>
          <w:szCs w:val="19"/>
        </w:rPr>
        <w:t xml:space="preserve"> </w:t>
      </w:r>
      <w:r>
        <w:rPr>
          <w:rFonts w:eastAsia="Arial" w:cs="Arial"/>
          <w:spacing w:val="2"/>
          <w:position w:val="-1"/>
          <w:sz w:val="19"/>
          <w:szCs w:val="19"/>
        </w:rPr>
        <w:t>wha</w:t>
      </w:r>
      <w:r>
        <w:rPr>
          <w:rFonts w:eastAsia="Arial" w:cs="Arial"/>
          <w:position w:val="-1"/>
          <w:sz w:val="19"/>
          <w:szCs w:val="19"/>
        </w:rPr>
        <w:t>t</w:t>
      </w:r>
      <w:r>
        <w:rPr>
          <w:rFonts w:eastAsia="Arial" w:cs="Arial"/>
          <w:spacing w:val="16"/>
          <w:position w:val="-1"/>
          <w:sz w:val="19"/>
          <w:szCs w:val="19"/>
        </w:rPr>
        <w:t xml:space="preserve"> </w:t>
      </w:r>
      <w:r>
        <w:rPr>
          <w:rFonts w:eastAsia="Arial" w:cs="Arial"/>
          <w:spacing w:val="2"/>
          <w:position w:val="-1"/>
          <w:sz w:val="19"/>
          <w:szCs w:val="19"/>
        </w:rPr>
        <w:t>so</w:t>
      </w:r>
      <w:r>
        <w:rPr>
          <w:rFonts w:eastAsia="Arial" w:cs="Arial"/>
          <w:spacing w:val="1"/>
          <w:position w:val="-1"/>
          <w:sz w:val="19"/>
          <w:szCs w:val="19"/>
        </w:rPr>
        <w:t>r</w:t>
      </w:r>
      <w:r>
        <w:rPr>
          <w:rFonts w:eastAsia="Arial" w:cs="Arial"/>
          <w:position w:val="-1"/>
          <w:sz w:val="19"/>
          <w:szCs w:val="19"/>
        </w:rPr>
        <w:t>t</w:t>
      </w:r>
      <w:r>
        <w:rPr>
          <w:rFonts w:eastAsia="Arial" w:cs="Arial"/>
          <w:spacing w:val="13"/>
          <w:position w:val="-1"/>
          <w:sz w:val="19"/>
          <w:szCs w:val="19"/>
        </w:rPr>
        <w:t xml:space="preserve"> </w:t>
      </w:r>
      <w:r>
        <w:rPr>
          <w:rFonts w:eastAsia="Arial" w:cs="Arial"/>
          <w:spacing w:val="2"/>
          <w:position w:val="-1"/>
          <w:sz w:val="19"/>
          <w:szCs w:val="19"/>
        </w:rPr>
        <w:t>o</w:t>
      </w:r>
      <w:r>
        <w:rPr>
          <w:rFonts w:eastAsia="Arial" w:cs="Arial"/>
          <w:position w:val="-1"/>
          <w:sz w:val="19"/>
          <w:szCs w:val="19"/>
        </w:rPr>
        <w:t>f</w:t>
      </w:r>
      <w:r>
        <w:rPr>
          <w:rFonts w:eastAsia="Arial" w:cs="Arial"/>
          <w:spacing w:val="9"/>
          <w:position w:val="-1"/>
          <w:sz w:val="19"/>
          <w:szCs w:val="19"/>
        </w:rPr>
        <w:t xml:space="preserve"> </w:t>
      </w:r>
      <w:r>
        <w:rPr>
          <w:rFonts w:eastAsia="Arial" w:cs="Arial"/>
          <w:spacing w:val="1"/>
          <w:w w:val="103"/>
          <w:position w:val="-1"/>
          <w:sz w:val="19"/>
          <w:szCs w:val="19"/>
        </w:rPr>
        <w:t>t</w:t>
      </w:r>
      <w:r>
        <w:rPr>
          <w:rFonts w:eastAsia="Arial" w:cs="Arial"/>
          <w:spacing w:val="2"/>
          <w:w w:val="103"/>
          <w:position w:val="-1"/>
          <w:sz w:val="19"/>
          <w:szCs w:val="19"/>
        </w:rPr>
        <w:t>e</w:t>
      </w:r>
      <w:r>
        <w:rPr>
          <w:rFonts w:eastAsia="Arial" w:cs="Arial"/>
          <w:spacing w:val="1"/>
          <w:w w:val="103"/>
          <w:position w:val="-1"/>
          <w:sz w:val="19"/>
          <w:szCs w:val="19"/>
        </w:rPr>
        <w:t>r</w:t>
      </w:r>
      <w:r>
        <w:rPr>
          <w:rFonts w:eastAsia="Arial" w:cs="Arial"/>
          <w:spacing w:val="3"/>
          <w:w w:val="103"/>
          <w:position w:val="-1"/>
          <w:sz w:val="19"/>
          <w:szCs w:val="19"/>
        </w:rPr>
        <w:t>m</w:t>
      </w:r>
      <w:r>
        <w:rPr>
          <w:rFonts w:eastAsia="Arial" w:cs="Arial"/>
          <w:spacing w:val="2"/>
          <w:w w:val="103"/>
          <w:position w:val="-1"/>
          <w:sz w:val="19"/>
          <w:szCs w:val="19"/>
        </w:rPr>
        <w:t>s</w:t>
      </w:r>
      <w:r>
        <w:rPr>
          <w:rFonts w:eastAsia="Arial" w:cs="Arial"/>
          <w:w w:val="103"/>
          <w:position w:val="-1"/>
          <w:sz w:val="19"/>
          <w:szCs w:val="19"/>
        </w:rPr>
        <w:t>?</w:t>
      </w:r>
    </w:p>
    <w:p w:rsidR="00396F42" w:rsidRDefault="00396F42">
      <w:pPr>
        <w:spacing w:before="5" w:line="240" w:lineRule="exact"/>
        <w:rPr>
          <w:sz w:val="24"/>
          <w:szCs w:val="24"/>
        </w:rPr>
      </w:pPr>
    </w:p>
    <w:p w:rsidR="00396F42" w:rsidRDefault="004A0AD4">
      <w:pPr>
        <w:spacing w:before="37" w:line="220" w:lineRule="exact"/>
        <w:ind w:left="588"/>
        <w:rPr>
          <w:rFonts w:eastAsia="Arial" w:cs="Arial"/>
        </w:rPr>
      </w:pPr>
      <w:r>
        <w:rPr>
          <w:rFonts w:eastAsia="Arial" w:cs="Arial"/>
          <w:w w:val="102"/>
          <w:position w:val="-1"/>
          <w:sz w:val="20"/>
        </w:rPr>
        <w:t>???</w:t>
      </w: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before="7" w:line="260" w:lineRule="exact"/>
        <w:rPr>
          <w:sz w:val="26"/>
          <w:szCs w:val="26"/>
        </w:rPr>
      </w:pPr>
    </w:p>
    <w:p w:rsidR="00396F42" w:rsidRDefault="004A0AD4">
      <w:pPr>
        <w:spacing w:before="41"/>
        <w:ind w:left="140"/>
        <w:rPr>
          <w:rFonts w:eastAsia="Arial" w:cs="Arial"/>
          <w:sz w:val="19"/>
          <w:szCs w:val="19"/>
        </w:rPr>
      </w:pPr>
      <w:r>
        <w:rPr>
          <w:rFonts w:eastAsia="Arial" w:cs="Arial"/>
          <w:spacing w:val="2"/>
          <w:sz w:val="19"/>
          <w:szCs w:val="19"/>
        </w:rPr>
        <w:t>8</w:t>
      </w:r>
      <w:r>
        <w:rPr>
          <w:rFonts w:eastAsia="Arial" w:cs="Arial"/>
          <w:sz w:val="19"/>
          <w:szCs w:val="19"/>
        </w:rPr>
        <w:t xml:space="preserve">.   </w:t>
      </w:r>
      <w:r>
        <w:rPr>
          <w:rFonts w:eastAsia="Arial" w:cs="Arial"/>
          <w:spacing w:val="26"/>
          <w:sz w:val="19"/>
          <w:szCs w:val="19"/>
        </w:rPr>
        <w:t xml:space="preserve"> </w:t>
      </w:r>
      <w:r>
        <w:rPr>
          <w:rFonts w:eastAsia="Arial" w:cs="Arial"/>
          <w:spacing w:val="2"/>
          <w:sz w:val="19"/>
          <w:szCs w:val="19"/>
        </w:rPr>
        <w:t>Doe</w:t>
      </w:r>
      <w:r>
        <w:rPr>
          <w:rFonts w:eastAsia="Arial" w:cs="Arial"/>
          <w:sz w:val="19"/>
          <w:szCs w:val="19"/>
        </w:rPr>
        <w:t>s</w:t>
      </w:r>
      <w:r>
        <w:rPr>
          <w:rFonts w:eastAsia="Arial" w:cs="Arial"/>
          <w:spacing w:val="17"/>
          <w:sz w:val="19"/>
          <w:szCs w:val="19"/>
        </w:rPr>
        <w:t xml:space="preserve"> </w:t>
      </w:r>
      <w:r>
        <w:rPr>
          <w:rFonts w:eastAsia="Arial" w:cs="Arial"/>
          <w:spacing w:val="1"/>
          <w:sz w:val="19"/>
          <w:szCs w:val="19"/>
        </w:rPr>
        <w:t>t</w:t>
      </w:r>
      <w:r>
        <w:rPr>
          <w:rFonts w:eastAsia="Arial" w:cs="Arial"/>
          <w:spacing w:val="2"/>
          <w:sz w:val="19"/>
          <w:szCs w:val="19"/>
        </w:rPr>
        <w:t>h</w:t>
      </w:r>
      <w:r>
        <w:rPr>
          <w:rFonts w:eastAsia="Arial" w:cs="Arial"/>
          <w:sz w:val="19"/>
          <w:szCs w:val="19"/>
        </w:rPr>
        <w:t>e</w:t>
      </w:r>
      <w:r>
        <w:rPr>
          <w:rFonts w:eastAsia="Arial" w:cs="Arial"/>
          <w:spacing w:val="13"/>
          <w:sz w:val="19"/>
          <w:szCs w:val="19"/>
        </w:rPr>
        <w:t xml:space="preserve"> </w:t>
      </w:r>
      <w:r>
        <w:rPr>
          <w:rFonts w:eastAsia="Arial" w:cs="Arial"/>
          <w:spacing w:val="2"/>
          <w:sz w:val="19"/>
          <w:szCs w:val="19"/>
        </w:rPr>
        <w:t>p</w:t>
      </w:r>
      <w:r>
        <w:rPr>
          <w:rFonts w:eastAsia="Arial" w:cs="Arial"/>
          <w:spacing w:val="1"/>
          <w:sz w:val="19"/>
          <w:szCs w:val="19"/>
        </w:rPr>
        <w:t>r</w:t>
      </w:r>
      <w:r>
        <w:rPr>
          <w:rFonts w:eastAsia="Arial" w:cs="Arial"/>
          <w:spacing w:val="2"/>
          <w:sz w:val="19"/>
          <w:szCs w:val="19"/>
        </w:rPr>
        <w:t>oduc</w:t>
      </w:r>
      <w:r>
        <w:rPr>
          <w:rFonts w:eastAsia="Arial" w:cs="Arial"/>
          <w:sz w:val="19"/>
          <w:szCs w:val="19"/>
        </w:rPr>
        <w:t>t</w:t>
      </w:r>
      <w:r>
        <w:rPr>
          <w:rFonts w:eastAsia="Arial" w:cs="Arial"/>
          <w:spacing w:val="23"/>
          <w:sz w:val="19"/>
          <w:szCs w:val="19"/>
        </w:rPr>
        <w:t xml:space="preserve"> </w:t>
      </w:r>
      <w:r>
        <w:rPr>
          <w:rFonts w:eastAsia="Arial" w:cs="Arial"/>
          <w:spacing w:val="2"/>
          <w:sz w:val="19"/>
          <w:szCs w:val="19"/>
        </w:rPr>
        <w:t>hav</w:t>
      </w:r>
      <w:r>
        <w:rPr>
          <w:rFonts w:eastAsia="Arial" w:cs="Arial"/>
          <w:sz w:val="19"/>
          <w:szCs w:val="19"/>
        </w:rPr>
        <w:t>e</w:t>
      </w:r>
      <w:r>
        <w:rPr>
          <w:rFonts w:eastAsia="Arial" w:cs="Arial"/>
          <w:spacing w:val="17"/>
          <w:sz w:val="19"/>
          <w:szCs w:val="19"/>
        </w:rPr>
        <w:t xml:space="preserve"> </w:t>
      </w:r>
      <w:r>
        <w:rPr>
          <w:rFonts w:eastAsia="Arial" w:cs="Arial"/>
          <w:sz w:val="19"/>
          <w:szCs w:val="19"/>
        </w:rPr>
        <w:t>a</w:t>
      </w:r>
      <w:r>
        <w:rPr>
          <w:rFonts w:eastAsia="Arial" w:cs="Arial"/>
          <w:spacing w:val="8"/>
          <w:sz w:val="19"/>
          <w:szCs w:val="19"/>
        </w:rPr>
        <w:t xml:space="preserve"> </w:t>
      </w:r>
      <w:r>
        <w:rPr>
          <w:rFonts w:eastAsia="Arial" w:cs="Arial"/>
          <w:spacing w:val="2"/>
          <w:sz w:val="19"/>
          <w:szCs w:val="19"/>
        </w:rPr>
        <w:t>wa</w:t>
      </w:r>
      <w:r>
        <w:rPr>
          <w:rFonts w:eastAsia="Arial" w:cs="Arial"/>
          <w:spacing w:val="1"/>
          <w:sz w:val="19"/>
          <w:szCs w:val="19"/>
        </w:rPr>
        <w:t>rr</w:t>
      </w:r>
      <w:r>
        <w:rPr>
          <w:rFonts w:eastAsia="Arial" w:cs="Arial"/>
          <w:spacing w:val="2"/>
          <w:sz w:val="19"/>
          <w:szCs w:val="19"/>
        </w:rPr>
        <w:t>an</w:t>
      </w:r>
      <w:r>
        <w:rPr>
          <w:rFonts w:eastAsia="Arial" w:cs="Arial"/>
          <w:spacing w:val="1"/>
          <w:sz w:val="19"/>
          <w:szCs w:val="19"/>
        </w:rPr>
        <w:t>t</w:t>
      </w:r>
      <w:r>
        <w:rPr>
          <w:rFonts w:eastAsia="Arial" w:cs="Arial"/>
          <w:spacing w:val="2"/>
          <w:sz w:val="19"/>
          <w:szCs w:val="19"/>
        </w:rPr>
        <w:t>y</w:t>
      </w:r>
      <w:r>
        <w:rPr>
          <w:rFonts w:eastAsia="Arial" w:cs="Arial"/>
          <w:sz w:val="19"/>
          <w:szCs w:val="19"/>
        </w:rPr>
        <w:t>?</w:t>
      </w:r>
      <w:r>
        <w:rPr>
          <w:rFonts w:eastAsia="Arial" w:cs="Arial"/>
          <w:spacing w:val="30"/>
          <w:sz w:val="19"/>
          <w:szCs w:val="19"/>
        </w:rPr>
        <w:t xml:space="preserve"> </w:t>
      </w:r>
      <w:r>
        <w:rPr>
          <w:rFonts w:eastAsia="Arial" w:cs="Arial"/>
          <w:spacing w:val="2"/>
          <w:sz w:val="19"/>
          <w:szCs w:val="19"/>
        </w:rPr>
        <w:t>Ho</w:t>
      </w:r>
      <w:r>
        <w:rPr>
          <w:rFonts w:eastAsia="Arial" w:cs="Arial"/>
          <w:sz w:val="19"/>
          <w:szCs w:val="19"/>
        </w:rPr>
        <w:t>w</w:t>
      </w:r>
      <w:r>
        <w:rPr>
          <w:rFonts w:eastAsia="Arial" w:cs="Arial"/>
          <w:spacing w:val="16"/>
          <w:sz w:val="19"/>
          <w:szCs w:val="19"/>
        </w:rPr>
        <w:t xml:space="preserve"> </w:t>
      </w:r>
      <w:r>
        <w:rPr>
          <w:rFonts w:eastAsia="Arial" w:cs="Arial"/>
          <w:spacing w:val="1"/>
          <w:sz w:val="19"/>
          <w:szCs w:val="19"/>
        </w:rPr>
        <w:t>l</w:t>
      </w:r>
      <w:r>
        <w:rPr>
          <w:rFonts w:eastAsia="Arial" w:cs="Arial"/>
          <w:spacing w:val="2"/>
          <w:sz w:val="19"/>
          <w:szCs w:val="19"/>
        </w:rPr>
        <w:t>on</w:t>
      </w:r>
      <w:r>
        <w:rPr>
          <w:rFonts w:eastAsia="Arial" w:cs="Arial"/>
          <w:sz w:val="19"/>
          <w:szCs w:val="19"/>
        </w:rPr>
        <w:t>g</w:t>
      </w:r>
      <w:r>
        <w:rPr>
          <w:rFonts w:eastAsia="Arial" w:cs="Arial"/>
          <w:spacing w:val="16"/>
          <w:sz w:val="19"/>
          <w:szCs w:val="19"/>
        </w:rPr>
        <w:t xml:space="preserve"> </w:t>
      </w:r>
      <w:r>
        <w:rPr>
          <w:rFonts w:eastAsia="Arial" w:cs="Arial"/>
          <w:spacing w:val="1"/>
          <w:sz w:val="19"/>
          <w:szCs w:val="19"/>
        </w:rPr>
        <w:t>i</w:t>
      </w:r>
      <w:r>
        <w:rPr>
          <w:rFonts w:eastAsia="Arial" w:cs="Arial"/>
          <w:sz w:val="19"/>
          <w:szCs w:val="19"/>
        </w:rPr>
        <w:t>s</w:t>
      </w:r>
      <w:r>
        <w:rPr>
          <w:rFonts w:eastAsia="Arial" w:cs="Arial"/>
          <w:spacing w:val="8"/>
          <w:sz w:val="19"/>
          <w:szCs w:val="19"/>
        </w:rPr>
        <w:t xml:space="preserve"> </w:t>
      </w:r>
      <w:r>
        <w:rPr>
          <w:rFonts w:eastAsia="Arial" w:cs="Arial"/>
          <w:spacing w:val="1"/>
          <w:sz w:val="19"/>
          <w:szCs w:val="19"/>
        </w:rPr>
        <w:t>fr</w:t>
      </w:r>
      <w:r>
        <w:rPr>
          <w:rFonts w:eastAsia="Arial" w:cs="Arial"/>
          <w:spacing w:val="2"/>
          <w:sz w:val="19"/>
          <w:szCs w:val="19"/>
        </w:rPr>
        <w:t>ee</w:t>
      </w:r>
      <w:r>
        <w:rPr>
          <w:rFonts w:eastAsia="Arial" w:cs="Arial"/>
          <w:sz w:val="19"/>
          <w:szCs w:val="19"/>
        </w:rPr>
        <w:t>?</w:t>
      </w:r>
      <w:r>
        <w:rPr>
          <w:rFonts w:eastAsia="Arial" w:cs="Arial"/>
          <w:spacing w:val="18"/>
          <w:sz w:val="19"/>
          <w:szCs w:val="19"/>
        </w:rPr>
        <w:t xml:space="preserve"> </w:t>
      </w:r>
      <w:r>
        <w:rPr>
          <w:rFonts w:eastAsia="Arial" w:cs="Arial"/>
          <w:spacing w:val="2"/>
          <w:sz w:val="19"/>
          <w:szCs w:val="19"/>
        </w:rPr>
        <w:t>Ca</w:t>
      </w:r>
      <w:r>
        <w:rPr>
          <w:rFonts w:eastAsia="Arial" w:cs="Arial"/>
          <w:sz w:val="19"/>
          <w:szCs w:val="19"/>
        </w:rPr>
        <w:t>n</w:t>
      </w:r>
      <w:r>
        <w:rPr>
          <w:rFonts w:eastAsia="Arial" w:cs="Arial"/>
          <w:spacing w:val="15"/>
          <w:sz w:val="19"/>
          <w:szCs w:val="19"/>
        </w:rPr>
        <w:t xml:space="preserve"> </w:t>
      </w:r>
      <w:r>
        <w:rPr>
          <w:rFonts w:eastAsia="Arial" w:cs="Arial"/>
          <w:spacing w:val="1"/>
          <w:sz w:val="19"/>
          <w:szCs w:val="19"/>
        </w:rPr>
        <w:t>t</w:t>
      </w:r>
      <w:r>
        <w:rPr>
          <w:rFonts w:eastAsia="Arial" w:cs="Arial"/>
          <w:spacing w:val="2"/>
          <w:sz w:val="19"/>
          <w:szCs w:val="19"/>
        </w:rPr>
        <w:t>h</w:t>
      </w:r>
      <w:r>
        <w:rPr>
          <w:rFonts w:eastAsia="Arial" w:cs="Arial"/>
          <w:sz w:val="19"/>
          <w:szCs w:val="19"/>
        </w:rPr>
        <w:t>e</w:t>
      </w:r>
      <w:r>
        <w:rPr>
          <w:rFonts w:eastAsia="Arial" w:cs="Arial"/>
          <w:spacing w:val="13"/>
          <w:sz w:val="19"/>
          <w:szCs w:val="19"/>
        </w:rPr>
        <w:t xml:space="preserve"> </w:t>
      </w:r>
      <w:r>
        <w:rPr>
          <w:rFonts w:eastAsia="Arial" w:cs="Arial"/>
          <w:spacing w:val="2"/>
          <w:sz w:val="19"/>
          <w:szCs w:val="19"/>
        </w:rPr>
        <w:t>wa</w:t>
      </w:r>
      <w:r>
        <w:rPr>
          <w:rFonts w:eastAsia="Arial" w:cs="Arial"/>
          <w:spacing w:val="3"/>
          <w:sz w:val="19"/>
          <w:szCs w:val="19"/>
        </w:rPr>
        <w:t>r</w:t>
      </w:r>
      <w:r>
        <w:rPr>
          <w:rFonts w:eastAsia="Arial" w:cs="Arial"/>
          <w:spacing w:val="1"/>
          <w:sz w:val="19"/>
          <w:szCs w:val="19"/>
        </w:rPr>
        <w:t>r</w:t>
      </w:r>
      <w:r>
        <w:rPr>
          <w:rFonts w:eastAsia="Arial" w:cs="Arial"/>
          <w:spacing w:val="2"/>
          <w:sz w:val="19"/>
          <w:szCs w:val="19"/>
        </w:rPr>
        <w:t>an</w:t>
      </w:r>
      <w:r>
        <w:rPr>
          <w:rFonts w:eastAsia="Arial" w:cs="Arial"/>
          <w:spacing w:val="1"/>
          <w:sz w:val="19"/>
          <w:szCs w:val="19"/>
        </w:rPr>
        <w:t>t</w:t>
      </w:r>
      <w:r>
        <w:rPr>
          <w:rFonts w:eastAsia="Arial" w:cs="Arial"/>
          <w:sz w:val="19"/>
          <w:szCs w:val="19"/>
        </w:rPr>
        <w:t>y</w:t>
      </w:r>
      <w:r>
        <w:rPr>
          <w:rFonts w:eastAsia="Arial" w:cs="Arial"/>
          <w:spacing w:val="27"/>
          <w:sz w:val="19"/>
          <w:szCs w:val="19"/>
        </w:rPr>
        <w:t xml:space="preserve"> </w:t>
      </w:r>
      <w:r>
        <w:rPr>
          <w:rFonts w:eastAsia="Arial" w:cs="Arial"/>
          <w:spacing w:val="2"/>
          <w:sz w:val="19"/>
          <w:szCs w:val="19"/>
        </w:rPr>
        <w:t>b</w:t>
      </w:r>
      <w:r>
        <w:rPr>
          <w:rFonts w:eastAsia="Arial" w:cs="Arial"/>
          <w:sz w:val="19"/>
          <w:szCs w:val="19"/>
        </w:rPr>
        <w:t>e</w:t>
      </w:r>
      <w:r>
        <w:rPr>
          <w:rFonts w:eastAsia="Arial" w:cs="Arial"/>
          <w:spacing w:val="11"/>
          <w:sz w:val="19"/>
          <w:szCs w:val="19"/>
        </w:rPr>
        <w:t xml:space="preserve"> </w:t>
      </w:r>
      <w:r>
        <w:rPr>
          <w:rFonts w:eastAsia="Arial" w:cs="Arial"/>
          <w:spacing w:val="2"/>
          <w:sz w:val="19"/>
          <w:szCs w:val="19"/>
        </w:rPr>
        <w:t>ex</w:t>
      </w:r>
      <w:r>
        <w:rPr>
          <w:rFonts w:eastAsia="Arial" w:cs="Arial"/>
          <w:spacing w:val="1"/>
          <w:sz w:val="19"/>
          <w:szCs w:val="19"/>
        </w:rPr>
        <w:t>t</w:t>
      </w:r>
      <w:r>
        <w:rPr>
          <w:rFonts w:eastAsia="Arial" w:cs="Arial"/>
          <w:spacing w:val="2"/>
          <w:sz w:val="19"/>
          <w:szCs w:val="19"/>
        </w:rPr>
        <w:t>ende</w:t>
      </w:r>
      <w:r>
        <w:rPr>
          <w:rFonts w:eastAsia="Arial" w:cs="Arial"/>
          <w:sz w:val="19"/>
          <w:szCs w:val="19"/>
        </w:rPr>
        <w:t>d</w:t>
      </w:r>
      <w:r>
        <w:rPr>
          <w:rFonts w:eastAsia="Arial" w:cs="Arial"/>
          <w:spacing w:val="28"/>
          <w:sz w:val="19"/>
          <w:szCs w:val="19"/>
        </w:rPr>
        <w:t xml:space="preserve"> </w:t>
      </w:r>
      <w:r>
        <w:rPr>
          <w:rFonts w:eastAsia="Arial" w:cs="Arial"/>
          <w:spacing w:val="1"/>
          <w:w w:val="103"/>
          <w:sz w:val="19"/>
          <w:szCs w:val="19"/>
        </w:rPr>
        <w:t>f</w:t>
      </w:r>
      <w:r>
        <w:rPr>
          <w:rFonts w:eastAsia="Arial" w:cs="Arial"/>
          <w:spacing w:val="2"/>
          <w:w w:val="103"/>
          <w:sz w:val="19"/>
          <w:szCs w:val="19"/>
        </w:rPr>
        <w:t>o</w:t>
      </w:r>
      <w:r>
        <w:rPr>
          <w:rFonts w:eastAsia="Arial" w:cs="Arial"/>
          <w:w w:val="103"/>
          <w:sz w:val="19"/>
          <w:szCs w:val="19"/>
        </w:rPr>
        <w:t>r</w:t>
      </w:r>
    </w:p>
    <w:p w:rsidR="00396F42" w:rsidRDefault="004A0AD4">
      <w:pPr>
        <w:spacing w:before="60" w:line="200" w:lineRule="exact"/>
        <w:ind w:left="537"/>
        <w:rPr>
          <w:rFonts w:eastAsia="Arial" w:cs="Arial"/>
          <w:sz w:val="19"/>
          <w:szCs w:val="19"/>
        </w:rPr>
      </w:pPr>
      <w:r>
        <w:rPr>
          <w:rFonts w:eastAsia="Arial" w:cs="Arial"/>
          <w:position w:val="-1"/>
          <w:sz w:val="19"/>
          <w:szCs w:val="19"/>
        </w:rPr>
        <w:t>a</w:t>
      </w:r>
      <w:r>
        <w:rPr>
          <w:rFonts w:eastAsia="Arial" w:cs="Arial"/>
          <w:spacing w:val="8"/>
          <w:position w:val="-1"/>
          <w:sz w:val="19"/>
          <w:szCs w:val="19"/>
        </w:rPr>
        <w:t xml:space="preserve"> </w:t>
      </w:r>
      <w:r>
        <w:rPr>
          <w:rFonts w:eastAsia="Arial" w:cs="Arial"/>
          <w:spacing w:val="2"/>
          <w:position w:val="-1"/>
          <w:sz w:val="19"/>
          <w:szCs w:val="19"/>
        </w:rPr>
        <w:t>pay</w:t>
      </w:r>
      <w:r>
        <w:rPr>
          <w:rFonts w:eastAsia="Arial" w:cs="Arial"/>
          <w:spacing w:val="3"/>
          <w:position w:val="-1"/>
          <w:sz w:val="19"/>
          <w:szCs w:val="19"/>
        </w:rPr>
        <w:t>m</w:t>
      </w:r>
      <w:r>
        <w:rPr>
          <w:rFonts w:eastAsia="Arial" w:cs="Arial"/>
          <w:spacing w:val="2"/>
          <w:position w:val="-1"/>
          <w:sz w:val="19"/>
          <w:szCs w:val="19"/>
        </w:rPr>
        <w:t>en</w:t>
      </w:r>
      <w:r>
        <w:rPr>
          <w:rFonts w:eastAsia="Arial" w:cs="Arial"/>
          <w:spacing w:val="1"/>
          <w:position w:val="-1"/>
          <w:sz w:val="19"/>
          <w:szCs w:val="19"/>
        </w:rPr>
        <w:t>t</w:t>
      </w:r>
      <w:r>
        <w:rPr>
          <w:rFonts w:eastAsia="Arial" w:cs="Arial"/>
          <w:position w:val="-1"/>
          <w:sz w:val="19"/>
          <w:szCs w:val="19"/>
        </w:rPr>
        <w:t>?</w:t>
      </w:r>
      <w:r>
        <w:rPr>
          <w:rFonts w:eastAsia="Arial" w:cs="Arial"/>
          <w:spacing w:val="30"/>
          <w:position w:val="-1"/>
          <w:sz w:val="19"/>
          <w:szCs w:val="19"/>
        </w:rPr>
        <w:t xml:space="preserve"> </w:t>
      </w:r>
      <w:r>
        <w:rPr>
          <w:rFonts w:eastAsia="Arial" w:cs="Arial"/>
          <w:spacing w:val="1"/>
          <w:position w:val="-1"/>
          <w:sz w:val="19"/>
          <w:szCs w:val="19"/>
        </w:rPr>
        <w:t>I</w:t>
      </w:r>
      <w:r>
        <w:rPr>
          <w:rFonts w:eastAsia="Arial" w:cs="Arial"/>
          <w:position w:val="-1"/>
          <w:sz w:val="19"/>
          <w:szCs w:val="19"/>
        </w:rPr>
        <w:t>f</w:t>
      </w:r>
      <w:r>
        <w:rPr>
          <w:rFonts w:eastAsia="Arial" w:cs="Arial"/>
          <w:spacing w:val="7"/>
          <w:position w:val="-1"/>
          <w:sz w:val="19"/>
          <w:szCs w:val="19"/>
        </w:rPr>
        <w:t xml:space="preserve"> </w:t>
      </w:r>
      <w:r>
        <w:rPr>
          <w:rFonts w:eastAsia="Arial" w:cs="Arial"/>
          <w:spacing w:val="2"/>
          <w:position w:val="-1"/>
          <w:sz w:val="19"/>
          <w:szCs w:val="19"/>
        </w:rPr>
        <w:t>so</w:t>
      </w:r>
      <w:r>
        <w:rPr>
          <w:rFonts w:eastAsia="Arial" w:cs="Arial"/>
          <w:position w:val="-1"/>
          <w:sz w:val="19"/>
          <w:szCs w:val="19"/>
        </w:rPr>
        <w:t>,</w:t>
      </w:r>
      <w:r>
        <w:rPr>
          <w:rFonts w:eastAsia="Arial" w:cs="Arial"/>
          <w:spacing w:val="12"/>
          <w:position w:val="-1"/>
          <w:sz w:val="19"/>
          <w:szCs w:val="19"/>
        </w:rPr>
        <w:t xml:space="preserve"> </w:t>
      </w:r>
      <w:r>
        <w:rPr>
          <w:rFonts w:eastAsia="Arial" w:cs="Arial"/>
          <w:spacing w:val="2"/>
          <w:position w:val="-1"/>
          <w:sz w:val="19"/>
          <w:szCs w:val="19"/>
        </w:rPr>
        <w:t>ho</w:t>
      </w:r>
      <w:r>
        <w:rPr>
          <w:rFonts w:eastAsia="Arial" w:cs="Arial"/>
          <w:position w:val="-1"/>
          <w:sz w:val="19"/>
          <w:szCs w:val="19"/>
        </w:rPr>
        <w:t>w</w:t>
      </w:r>
      <w:r>
        <w:rPr>
          <w:rFonts w:eastAsia="Arial" w:cs="Arial"/>
          <w:spacing w:val="15"/>
          <w:position w:val="-1"/>
          <w:sz w:val="19"/>
          <w:szCs w:val="19"/>
        </w:rPr>
        <w:t xml:space="preserve"> </w:t>
      </w:r>
      <w:r>
        <w:rPr>
          <w:rFonts w:eastAsia="Arial" w:cs="Arial"/>
          <w:spacing w:val="3"/>
          <w:w w:val="103"/>
          <w:position w:val="-1"/>
          <w:sz w:val="19"/>
          <w:szCs w:val="19"/>
        </w:rPr>
        <w:t>m</w:t>
      </w:r>
      <w:r>
        <w:rPr>
          <w:rFonts w:eastAsia="Arial" w:cs="Arial"/>
          <w:spacing w:val="2"/>
          <w:w w:val="103"/>
          <w:position w:val="-1"/>
          <w:sz w:val="19"/>
          <w:szCs w:val="19"/>
        </w:rPr>
        <w:t>uch</w:t>
      </w:r>
      <w:r>
        <w:rPr>
          <w:rFonts w:eastAsia="Arial" w:cs="Arial"/>
          <w:w w:val="103"/>
          <w:position w:val="-1"/>
          <w:sz w:val="19"/>
          <w:szCs w:val="19"/>
        </w:rPr>
        <w:t>?</w:t>
      </w:r>
    </w:p>
    <w:p w:rsidR="00396F42" w:rsidRDefault="00396F42">
      <w:pPr>
        <w:spacing w:before="10" w:line="220" w:lineRule="exact"/>
        <w:rPr>
          <w:szCs w:val="22"/>
        </w:rPr>
      </w:pPr>
    </w:p>
    <w:p w:rsidR="00396F42" w:rsidRDefault="004A0AD4">
      <w:pPr>
        <w:spacing w:before="37"/>
        <w:ind w:left="606"/>
        <w:rPr>
          <w:rFonts w:eastAsia="Arial" w:cs="Arial"/>
        </w:rPr>
      </w:pPr>
      <w:r>
        <w:rPr>
          <w:rFonts w:eastAsia="Arial" w:cs="Arial"/>
          <w:sz w:val="20"/>
        </w:rPr>
        <w:t>Warranty</w:t>
      </w:r>
      <w:r>
        <w:rPr>
          <w:rFonts w:eastAsia="Arial" w:cs="Arial"/>
          <w:spacing w:val="17"/>
          <w:sz w:val="20"/>
        </w:rPr>
        <w:t xml:space="preserve"> </w:t>
      </w:r>
      <w:r>
        <w:rPr>
          <w:rFonts w:eastAsia="Arial" w:cs="Arial"/>
          <w:sz w:val="20"/>
        </w:rPr>
        <w:t>is</w:t>
      </w:r>
      <w:r>
        <w:rPr>
          <w:rFonts w:eastAsia="Arial" w:cs="Arial"/>
          <w:spacing w:val="4"/>
          <w:sz w:val="20"/>
        </w:rPr>
        <w:t xml:space="preserve"> </w:t>
      </w:r>
      <w:r>
        <w:rPr>
          <w:rFonts w:eastAsia="Arial" w:cs="Arial"/>
          <w:sz w:val="20"/>
        </w:rPr>
        <w:t>not</w:t>
      </w:r>
      <w:r>
        <w:rPr>
          <w:rFonts w:eastAsia="Arial" w:cs="Arial"/>
          <w:spacing w:val="7"/>
          <w:sz w:val="20"/>
        </w:rPr>
        <w:t xml:space="preserve"> </w:t>
      </w:r>
      <w:r>
        <w:rPr>
          <w:rFonts w:eastAsia="Arial" w:cs="Arial"/>
          <w:sz w:val="20"/>
        </w:rPr>
        <w:t>applicable.</w:t>
      </w:r>
      <w:r>
        <w:rPr>
          <w:rFonts w:eastAsia="Arial" w:cs="Arial"/>
          <w:spacing w:val="20"/>
          <w:sz w:val="20"/>
        </w:rPr>
        <w:t xml:space="preserve"> </w:t>
      </w:r>
      <w:r>
        <w:rPr>
          <w:rFonts w:eastAsia="Arial" w:cs="Arial"/>
          <w:sz w:val="20"/>
        </w:rPr>
        <w:t>It's</w:t>
      </w:r>
      <w:r>
        <w:rPr>
          <w:rFonts w:eastAsia="Arial" w:cs="Arial"/>
          <w:spacing w:val="6"/>
          <w:sz w:val="20"/>
        </w:rPr>
        <w:t xml:space="preserve"> </w:t>
      </w:r>
      <w:r>
        <w:rPr>
          <w:rFonts w:eastAsia="Arial" w:cs="Arial"/>
          <w:sz w:val="20"/>
        </w:rPr>
        <w:t>free</w:t>
      </w:r>
      <w:r>
        <w:rPr>
          <w:rFonts w:eastAsia="Arial" w:cs="Arial"/>
          <w:spacing w:val="8"/>
          <w:sz w:val="20"/>
        </w:rPr>
        <w:t xml:space="preserve"> </w:t>
      </w:r>
      <w:r>
        <w:rPr>
          <w:rFonts w:eastAsia="Arial" w:cs="Arial"/>
          <w:sz w:val="20"/>
        </w:rPr>
        <w:t>for</w:t>
      </w:r>
      <w:r>
        <w:rPr>
          <w:rFonts w:eastAsia="Arial" w:cs="Arial"/>
          <w:spacing w:val="6"/>
          <w:sz w:val="20"/>
        </w:rPr>
        <w:t xml:space="preserve"> </w:t>
      </w:r>
      <w:r>
        <w:rPr>
          <w:rFonts w:eastAsia="Arial" w:cs="Arial"/>
          <w:w w:val="102"/>
          <w:sz w:val="20"/>
        </w:rPr>
        <w:t>now.</w:t>
      </w:r>
    </w:p>
    <w:sectPr w:rsidR="00396F42">
      <w:pgSz w:w="11900" w:h="16840"/>
      <w:pgMar w:top="1400" w:right="1660" w:bottom="280" w:left="1660" w:header="0" w:footer="66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E0E" w:rsidRDefault="00270E0E">
      <w:pPr>
        <w:spacing w:after="0" w:line="240" w:lineRule="auto"/>
      </w:pPr>
      <w:r>
        <w:separator/>
      </w:r>
    </w:p>
  </w:endnote>
  <w:endnote w:type="continuationSeparator" w:id="0">
    <w:p w:rsidR="00270E0E" w:rsidRDefault="00270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73E" w:rsidRDefault="001C561B">
    <w:pPr>
      <w:spacing w:line="200" w:lineRule="exact"/>
    </w:pPr>
    <w:r>
      <w:pict>
        <v:group id="_x0000_s2050" style="position:absolute;margin-left:88.55pt;margin-top:788.4pt;width:417.85pt;height:0;z-index:-251659264;mso-position-horizontal-relative:page;mso-position-vertical-relative:page" coordorigin="1771,15768" coordsize="8357,0">
          <v:shape id="_x0000_s2051" style="position:absolute;left:1771;top:15768;width:8357;height:0" coordorigin="1771,15768" coordsize="8357,0" path="m1771,15768r8357,e" filled="f" strokeweight=".58pt">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91.05pt;margin-top:793.95pt;width:12.9pt;height:9.9pt;z-index:-251658240;mso-position-horizontal-relative:page;mso-position-vertical-relative:page" filled="f" stroked="f">
          <v:textbox style="mso-next-textbox:#_x0000_s2049" inset="0,0,0,0">
            <w:txbxContent>
              <w:p w:rsidR="0091473E" w:rsidRDefault="0091473E">
                <w:pPr>
                  <w:spacing w:line="180" w:lineRule="exact"/>
                  <w:ind w:left="40"/>
                  <w:rPr>
                    <w:rFonts w:eastAsia="Arial" w:cs="Arial"/>
                    <w:sz w:val="16"/>
                    <w:szCs w:val="16"/>
                  </w:rPr>
                </w:pPr>
                <w:r>
                  <w:fldChar w:fldCharType="begin"/>
                </w:r>
                <w:r>
                  <w:rPr>
                    <w:rFonts w:eastAsia="Arial" w:cs="Arial"/>
                    <w:sz w:val="16"/>
                    <w:szCs w:val="16"/>
                  </w:rPr>
                  <w:instrText xml:space="preserve"> PAGE </w:instrText>
                </w:r>
                <w:r>
                  <w:fldChar w:fldCharType="separate"/>
                </w:r>
                <w:r w:rsidR="001C561B">
                  <w:rPr>
                    <w:rFonts w:eastAsia="Arial" w:cs="Arial"/>
                    <w:noProof/>
                    <w:sz w:val="16"/>
                    <w:szCs w:val="16"/>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E0E" w:rsidRDefault="00270E0E">
      <w:pPr>
        <w:spacing w:after="0" w:line="240" w:lineRule="auto"/>
      </w:pPr>
      <w:r>
        <w:separator/>
      </w:r>
    </w:p>
  </w:footnote>
  <w:footnote w:type="continuationSeparator" w:id="0">
    <w:p w:rsidR="00270E0E" w:rsidRDefault="00270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69CA"/>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325DC6"/>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0303CB"/>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7B253D"/>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B1B56C9"/>
    <w:multiLevelType w:val="multilevel"/>
    <w:tmpl w:val="3A38F7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2142AC1"/>
    <w:multiLevelType w:val="hybridMultilevel"/>
    <w:tmpl w:val="CF964C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140D3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BD16CE"/>
    <w:multiLevelType w:val="multilevel"/>
    <w:tmpl w:val="0413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1582D5F"/>
    <w:multiLevelType w:val="multilevel"/>
    <w:tmpl w:val="FD3A35D8"/>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CFE13D9"/>
    <w:multiLevelType w:val="hybridMultilevel"/>
    <w:tmpl w:val="52749F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D9C3E33"/>
    <w:multiLevelType w:val="hybridMultilevel"/>
    <w:tmpl w:val="CA0241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0"/>
  </w:num>
  <w:num w:numId="5">
    <w:abstractNumId w:val="4"/>
  </w:num>
  <w:num w:numId="6">
    <w:abstractNumId w:val="1"/>
  </w:num>
  <w:num w:numId="7">
    <w:abstractNumId w:val="3"/>
  </w:num>
  <w:num w:numId="8">
    <w:abstractNumId w:val="8"/>
  </w:num>
  <w:num w:numId="9">
    <w:abstractNumId w:val="10"/>
  </w:num>
  <w:num w:numId="10">
    <w:abstractNumId w:val="5"/>
  </w:num>
  <w:num w:numId="1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do Stroetenga">
    <w15:presenceInfo w15:providerId="AD" w15:userId="S-1-5-21-3572979549-3914856980-2990776932-1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42"/>
    <w:rsid w:val="0002267F"/>
    <w:rsid w:val="001C561B"/>
    <w:rsid w:val="00204528"/>
    <w:rsid w:val="00206ABA"/>
    <w:rsid w:val="00265918"/>
    <w:rsid w:val="00270E0E"/>
    <w:rsid w:val="00274D75"/>
    <w:rsid w:val="002758C5"/>
    <w:rsid w:val="00281A25"/>
    <w:rsid w:val="0028776E"/>
    <w:rsid w:val="00336159"/>
    <w:rsid w:val="00352135"/>
    <w:rsid w:val="00396F42"/>
    <w:rsid w:val="003E7CE0"/>
    <w:rsid w:val="003F7E42"/>
    <w:rsid w:val="00462AA8"/>
    <w:rsid w:val="004A0AD4"/>
    <w:rsid w:val="00513791"/>
    <w:rsid w:val="00556392"/>
    <w:rsid w:val="00563813"/>
    <w:rsid w:val="005D2476"/>
    <w:rsid w:val="005D3EF0"/>
    <w:rsid w:val="005D6062"/>
    <w:rsid w:val="0061298B"/>
    <w:rsid w:val="00683F07"/>
    <w:rsid w:val="00694EE8"/>
    <w:rsid w:val="0071445A"/>
    <w:rsid w:val="008A0C91"/>
    <w:rsid w:val="008A7CA3"/>
    <w:rsid w:val="0091473E"/>
    <w:rsid w:val="009572FC"/>
    <w:rsid w:val="00BA588B"/>
    <w:rsid w:val="00BC0130"/>
    <w:rsid w:val="00C068C3"/>
    <w:rsid w:val="00C74AC8"/>
    <w:rsid w:val="00CA3618"/>
    <w:rsid w:val="00CD762C"/>
    <w:rsid w:val="00DA044B"/>
    <w:rsid w:val="00DA3A01"/>
    <w:rsid w:val="00EC2A8D"/>
    <w:rsid w:val="00F05D95"/>
    <w:rsid w:val="00F35B83"/>
    <w:rsid w:val="00F76F33"/>
    <w:rsid w:val="00FC04CB"/>
    <w:rsid w:val="00FC22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4AA1CD43-CC38-4606-BAFB-CA8A167F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AC8"/>
    <w:rPr>
      <w:rFonts w:ascii="Arial" w:hAnsi="Arial"/>
      <w:sz w:val="22"/>
    </w:rPr>
  </w:style>
  <w:style w:type="paragraph" w:styleId="Heading1">
    <w:name w:val="heading 1"/>
    <w:basedOn w:val="Normal"/>
    <w:next w:val="Normal"/>
    <w:link w:val="Heading1Char"/>
    <w:uiPriority w:val="9"/>
    <w:qFormat/>
    <w:rsid w:val="00C74AC8"/>
    <w:pPr>
      <w:keepNext/>
      <w:keepLines/>
      <w:numPr>
        <w:numId w:val="8"/>
      </w:numPr>
      <w:spacing w:before="320" w:after="0" w:line="36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4AC8"/>
    <w:pPr>
      <w:keepNext/>
      <w:keepLines/>
      <w:numPr>
        <w:ilvl w:val="1"/>
        <w:numId w:val="8"/>
      </w:numPr>
      <w:spacing w:before="80" w:after="0" w:line="36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D762C"/>
    <w:pPr>
      <w:keepNext/>
      <w:keepLines/>
      <w:spacing w:before="40" w:after="0" w:line="36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8A0C91"/>
    <w:pPr>
      <w:keepNext/>
      <w:keepLines/>
      <w:numPr>
        <w:ilvl w:val="3"/>
        <w:numId w:val="8"/>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A0C91"/>
    <w:pPr>
      <w:keepNext/>
      <w:keepLines/>
      <w:numPr>
        <w:ilvl w:val="4"/>
        <w:numId w:val="8"/>
      </w:numPr>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unhideWhenUsed/>
    <w:qFormat/>
    <w:rsid w:val="00C74AC8"/>
    <w:pPr>
      <w:keepNext/>
      <w:keepLines/>
      <w:numPr>
        <w:ilvl w:val="5"/>
        <w:numId w:val="8"/>
      </w:numPr>
      <w:spacing w:before="40" w:after="0" w:line="360" w:lineRule="auto"/>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C74AC8"/>
    <w:pPr>
      <w:keepNext/>
      <w:keepLines/>
      <w:numPr>
        <w:ilvl w:val="6"/>
        <w:numId w:val="8"/>
      </w:numPr>
      <w:spacing w:before="40" w:after="0" w:line="360" w:lineRule="auto"/>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8A0C91"/>
    <w:pPr>
      <w:keepNext/>
      <w:keepLines/>
      <w:numPr>
        <w:ilvl w:val="7"/>
        <w:numId w:val="8"/>
      </w:numPr>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8A0C91"/>
    <w:pPr>
      <w:keepNext/>
      <w:keepLines/>
      <w:numPr>
        <w:ilvl w:val="8"/>
        <w:numId w:val="8"/>
      </w:numPr>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A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74AC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D762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8A0C9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0C91"/>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C74AC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C74AC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8A0C91"/>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8A0C91"/>
    <w:rPr>
      <w:rFonts w:asciiTheme="majorHAnsi" w:eastAsiaTheme="majorEastAsia" w:hAnsiTheme="majorHAnsi" w:cstheme="majorBidi"/>
      <w:b/>
      <w:bCs/>
      <w:i/>
      <w:iCs/>
      <w:color w:val="1F497D" w:themeColor="text2"/>
    </w:rPr>
  </w:style>
  <w:style w:type="paragraph" w:styleId="NoSpacing">
    <w:name w:val="No Spacing"/>
    <w:link w:val="NoSpacingChar"/>
    <w:uiPriority w:val="1"/>
    <w:qFormat/>
    <w:rsid w:val="008A0C91"/>
    <w:pPr>
      <w:spacing w:after="0" w:line="240" w:lineRule="auto"/>
    </w:pPr>
  </w:style>
  <w:style w:type="character" w:customStyle="1" w:styleId="NoSpacingChar">
    <w:name w:val="No Spacing Char"/>
    <w:basedOn w:val="DefaultParagraphFont"/>
    <w:link w:val="NoSpacing"/>
    <w:uiPriority w:val="1"/>
    <w:rsid w:val="00F35B83"/>
  </w:style>
  <w:style w:type="paragraph" w:styleId="IntenseQuote">
    <w:name w:val="Intense Quote"/>
    <w:basedOn w:val="Normal"/>
    <w:next w:val="Normal"/>
    <w:link w:val="IntenseQuoteChar"/>
    <w:uiPriority w:val="30"/>
    <w:qFormat/>
    <w:rsid w:val="008A0C9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8A0C91"/>
    <w:rPr>
      <w:rFonts w:asciiTheme="majorHAnsi" w:eastAsiaTheme="majorEastAsia" w:hAnsiTheme="majorHAnsi" w:cstheme="majorBidi"/>
      <w:color w:val="4F81BD" w:themeColor="accent1"/>
      <w:sz w:val="28"/>
      <w:szCs w:val="28"/>
    </w:rPr>
  </w:style>
  <w:style w:type="table" w:styleId="TableGrid">
    <w:name w:val="Table Grid"/>
    <w:basedOn w:val="TableNormal"/>
    <w:uiPriority w:val="59"/>
    <w:rsid w:val="00265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6591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591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6591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26591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6591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26591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6591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36159"/>
    <w:pPr>
      <w:tabs>
        <w:tab w:val="center" w:pos="4536"/>
        <w:tab w:val="right" w:pos="9072"/>
      </w:tabs>
    </w:pPr>
  </w:style>
  <w:style w:type="character" w:customStyle="1" w:styleId="HeaderChar">
    <w:name w:val="Header Char"/>
    <w:basedOn w:val="DefaultParagraphFont"/>
    <w:link w:val="Header"/>
    <w:uiPriority w:val="99"/>
    <w:rsid w:val="00336159"/>
    <w:rPr>
      <w:lang w:val="nl-NL"/>
    </w:rPr>
  </w:style>
  <w:style w:type="paragraph" w:styleId="Footer">
    <w:name w:val="footer"/>
    <w:basedOn w:val="Normal"/>
    <w:link w:val="FooterChar"/>
    <w:uiPriority w:val="99"/>
    <w:unhideWhenUsed/>
    <w:rsid w:val="00336159"/>
    <w:pPr>
      <w:tabs>
        <w:tab w:val="center" w:pos="4536"/>
        <w:tab w:val="right" w:pos="9072"/>
      </w:tabs>
    </w:pPr>
  </w:style>
  <w:style w:type="character" w:customStyle="1" w:styleId="FooterChar">
    <w:name w:val="Footer Char"/>
    <w:basedOn w:val="DefaultParagraphFont"/>
    <w:link w:val="Footer"/>
    <w:uiPriority w:val="99"/>
    <w:rsid w:val="00336159"/>
    <w:rPr>
      <w:lang w:val="nl-NL"/>
    </w:rPr>
  </w:style>
  <w:style w:type="table" w:styleId="GridTable4-Accent1">
    <w:name w:val="Grid Table 4 Accent 1"/>
    <w:basedOn w:val="TableNormal"/>
    <w:uiPriority w:val="49"/>
    <w:rsid w:val="00336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8A0C91"/>
    <w:pPr>
      <w:outlineLvl w:val="9"/>
    </w:pPr>
  </w:style>
  <w:style w:type="paragraph" w:styleId="TOC2">
    <w:name w:val="toc 2"/>
    <w:basedOn w:val="Normal"/>
    <w:next w:val="Normal"/>
    <w:autoRedefine/>
    <w:uiPriority w:val="39"/>
    <w:unhideWhenUsed/>
    <w:rsid w:val="008A7CA3"/>
    <w:pPr>
      <w:spacing w:after="100" w:line="259" w:lineRule="auto"/>
      <w:ind w:left="220"/>
    </w:pPr>
    <w:rPr>
      <w:rFonts w:asciiTheme="minorHAnsi" w:hAnsiTheme="minorHAnsi"/>
      <w:szCs w:val="22"/>
    </w:rPr>
  </w:style>
  <w:style w:type="paragraph" w:styleId="TOC1">
    <w:name w:val="toc 1"/>
    <w:basedOn w:val="Normal"/>
    <w:next w:val="Normal"/>
    <w:autoRedefine/>
    <w:uiPriority w:val="39"/>
    <w:unhideWhenUsed/>
    <w:rsid w:val="00CD762C"/>
    <w:pPr>
      <w:tabs>
        <w:tab w:val="left" w:pos="440"/>
        <w:tab w:val="right" w:leader="dot" w:pos="8570"/>
      </w:tabs>
      <w:spacing w:after="100" w:line="259" w:lineRule="auto"/>
    </w:pPr>
    <w:rPr>
      <w:rFonts w:asciiTheme="minorHAnsi" w:hAnsiTheme="minorHAnsi"/>
      <w:szCs w:val="22"/>
    </w:rPr>
  </w:style>
  <w:style w:type="paragraph" w:styleId="TOC3">
    <w:name w:val="toc 3"/>
    <w:basedOn w:val="Normal"/>
    <w:next w:val="Normal"/>
    <w:autoRedefine/>
    <w:uiPriority w:val="39"/>
    <w:unhideWhenUsed/>
    <w:rsid w:val="008A7CA3"/>
    <w:pPr>
      <w:spacing w:after="100" w:line="259" w:lineRule="auto"/>
      <w:ind w:left="440"/>
    </w:pPr>
    <w:rPr>
      <w:rFonts w:asciiTheme="minorHAnsi" w:hAnsiTheme="minorHAnsi"/>
      <w:szCs w:val="22"/>
    </w:rPr>
  </w:style>
  <w:style w:type="character" w:styleId="Hyperlink">
    <w:name w:val="Hyperlink"/>
    <w:basedOn w:val="DefaultParagraphFont"/>
    <w:uiPriority w:val="99"/>
    <w:unhideWhenUsed/>
    <w:rsid w:val="008A0C91"/>
    <w:rPr>
      <w:color w:val="0000FF" w:themeColor="hyperlink"/>
      <w:u w:val="single"/>
    </w:rPr>
  </w:style>
  <w:style w:type="paragraph" w:styleId="Caption">
    <w:name w:val="caption"/>
    <w:basedOn w:val="Normal"/>
    <w:next w:val="Normal"/>
    <w:uiPriority w:val="35"/>
    <w:semiHidden/>
    <w:unhideWhenUsed/>
    <w:qFormat/>
    <w:rsid w:val="008A0C9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74AC8"/>
    <w:pPr>
      <w:spacing w:after="0" w:line="36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C74AC8"/>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8A0C9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0C91"/>
    <w:rPr>
      <w:rFonts w:asciiTheme="majorHAnsi" w:eastAsiaTheme="majorEastAsia" w:hAnsiTheme="majorHAnsi" w:cstheme="majorBidi"/>
      <w:sz w:val="24"/>
      <w:szCs w:val="24"/>
    </w:rPr>
  </w:style>
  <w:style w:type="character" w:styleId="Strong">
    <w:name w:val="Strong"/>
    <w:basedOn w:val="DefaultParagraphFont"/>
    <w:uiPriority w:val="22"/>
    <w:qFormat/>
    <w:rsid w:val="008A0C91"/>
    <w:rPr>
      <w:b/>
      <w:bCs/>
    </w:rPr>
  </w:style>
  <w:style w:type="character" w:styleId="Emphasis">
    <w:name w:val="Emphasis"/>
    <w:basedOn w:val="DefaultParagraphFont"/>
    <w:uiPriority w:val="20"/>
    <w:qFormat/>
    <w:rsid w:val="008A0C91"/>
    <w:rPr>
      <w:i/>
      <w:iCs/>
    </w:rPr>
  </w:style>
  <w:style w:type="paragraph" w:styleId="Quote">
    <w:name w:val="Quote"/>
    <w:basedOn w:val="Normal"/>
    <w:next w:val="Normal"/>
    <w:link w:val="QuoteChar"/>
    <w:uiPriority w:val="29"/>
    <w:qFormat/>
    <w:rsid w:val="008A0C9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0C91"/>
    <w:rPr>
      <w:i/>
      <w:iCs/>
      <w:color w:val="404040" w:themeColor="text1" w:themeTint="BF"/>
    </w:rPr>
  </w:style>
  <w:style w:type="character" w:styleId="SubtleEmphasis">
    <w:name w:val="Subtle Emphasis"/>
    <w:basedOn w:val="DefaultParagraphFont"/>
    <w:uiPriority w:val="19"/>
    <w:qFormat/>
    <w:rsid w:val="008A0C91"/>
    <w:rPr>
      <w:i/>
      <w:iCs/>
      <w:color w:val="404040" w:themeColor="text1" w:themeTint="BF"/>
    </w:rPr>
  </w:style>
  <w:style w:type="character" w:styleId="IntenseEmphasis">
    <w:name w:val="Intense Emphasis"/>
    <w:basedOn w:val="DefaultParagraphFont"/>
    <w:uiPriority w:val="21"/>
    <w:qFormat/>
    <w:rsid w:val="008A0C91"/>
    <w:rPr>
      <w:b/>
      <w:bCs/>
      <w:i/>
      <w:iCs/>
    </w:rPr>
  </w:style>
  <w:style w:type="character" w:styleId="SubtleReference">
    <w:name w:val="Subtle Reference"/>
    <w:basedOn w:val="DefaultParagraphFont"/>
    <w:uiPriority w:val="31"/>
    <w:qFormat/>
    <w:rsid w:val="008A0C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0C91"/>
    <w:rPr>
      <w:b/>
      <w:bCs/>
      <w:smallCaps/>
      <w:spacing w:val="5"/>
      <w:u w:val="single"/>
    </w:rPr>
  </w:style>
  <w:style w:type="character" w:styleId="BookTitle">
    <w:name w:val="Book Title"/>
    <w:basedOn w:val="DefaultParagraphFont"/>
    <w:uiPriority w:val="33"/>
    <w:qFormat/>
    <w:rsid w:val="008A0C91"/>
    <w:rPr>
      <w:b/>
      <w:bCs/>
      <w:smallCaps/>
    </w:rPr>
  </w:style>
  <w:style w:type="paragraph" w:styleId="ListParagraph">
    <w:name w:val="List Paragraph"/>
    <w:basedOn w:val="Normal"/>
    <w:uiPriority w:val="34"/>
    <w:qFormat/>
    <w:rsid w:val="003E7CE0"/>
    <w:pPr>
      <w:ind w:left="720"/>
      <w:contextualSpacing/>
    </w:pPr>
  </w:style>
  <w:style w:type="paragraph" w:styleId="BalloonText">
    <w:name w:val="Balloon Text"/>
    <w:basedOn w:val="Normal"/>
    <w:link w:val="BalloonTextChar"/>
    <w:uiPriority w:val="99"/>
    <w:semiHidden/>
    <w:unhideWhenUsed/>
    <w:rsid w:val="00F05D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D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lle210202@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is algemeen beschreven over wat voor product het gaat en hoe het tot stand zal komen.</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8191F-8A9D-44D5-A1BA-8AB87426D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18</Pages>
  <Words>1948</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Product Concept document</vt:lpstr>
    </vt:vector>
  </TitlesOfParts>
  <Company/>
  <LinksUpToDate>false</LinksUpToDate>
  <CharactersWithSpaces>12640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Concept document</dc:title>
  <dc:subject>Graduation Report</dc:subject>
  <dc:creator>Melle Dijkstra</dc:creator>
  <cp:lastModifiedBy>ludo Stroetenga</cp:lastModifiedBy>
  <cp:revision>8</cp:revision>
  <dcterms:created xsi:type="dcterms:W3CDTF">2015-09-13T11:44:00Z</dcterms:created>
  <dcterms:modified xsi:type="dcterms:W3CDTF">2015-09-21T10:47:00Z</dcterms:modified>
</cp:coreProperties>
</file>